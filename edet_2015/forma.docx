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media/image4.jpeg" ContentType="image/jpeg"/>
  <Override PartName="/word/media/image3.jpeg" ContentType="image/jpeg"/>
  <Override PartName="/word/media/image2.png" ContentType="image/png"/>
  <Override PartName="/word/media/image1.png" ContentType="image/png"/>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20" w:after="240"/>
        <w:jc w:val="center"/>
        <w:rPr>
          <w:rFonts w:ascii="Cambria" w:hAnsi="Cambria" w:asciiTheme="minorHAnsi" w:hAnsiTheme="minorHAnsi"/>
          <w:b/>
          <w:b/>
          <w:lang w:val="el-GR"/>
        </w:rPr>
      </w:pPr>
      <w:r>
        <w:rPr>
          <w:rFonts w:ascii="Cambria" w:hAnsi="Cambria" w:asciiTheme="minorHAnsi" w:hAnsiTheme="minorHAnsi"/>
          <w:b/>
          <w:lang w:val="el-GR"/>
        </w:rPr>
        <w:t xml:space="preserve">Διαγωνισμός Αξιοποίησης Προηγμένων Ψηφιακών Υπηρεσιών </w:t>
      </w:r>
    </w:p>
    <w:p>
      <w:pPr>
        <w:pStyle w:val="Normal"/>
        <w:spacing w:before="120" w:after="240"/>
        <w:jc w:val="center"/>
        <w:rPr>
          <w:rFonts w:ascii="Cambria" w:hAnsi="Cambria" w:asciiTheme="minorHAnsi" w:hAnsiTheme="minorHAnsi"/>
          <w:b/>
          <w:b/>
          <w:lang w:val="el-GR"/>
        </w:rPr>
      </w:pPr>
      <w:r>
        <w:rPr>
          <w:rFonts w:ascii="Cambria" w:hAnsi="Cambria" w:asciiTheme="minorHAnsi" w:hAnsiTheme="minorHAnsi"/>
          <w:b/>
          <w:lang w:val="el-GR"/>
        </w:rPr>
        <w:t>στο πλαίσιο της πράξης «Προηγμένες Δικτυακές Υπηρεσίες για την Ερευνητική και Ακαδημαϊκή Κοινότητα»</w:t>
      </w:r>
    </w:p>
    <w:p>
      <w:pPr>
        <w:pStyle w:val="Heading1"/>
        <w:suppressAutoHyphens w:val="false"/>
        <w:spacing w:before="480" w:after="120"/>
        <w:jc w:val="left"/>
        <w:rPr>
          <w:rFonts w:ascii="Cambria" w:hAnsi="Cambria" w:asciiTheme="minorHAnsi" w:hAnsiTheme="minorHAnsi"/>
          <w:color w:val="365F91" w:themeColor="accent1" w:themeShade="bf"/>
          <w:sz w:val="28"/>
          <w:szCs w:val="28"/>
          <w:lang w:val="el-GR" w:eastAsia="en-US"/>
        </w:rPr>
      </w:pPr>
      <w:r>
        <w:rPr>
          <w:rFonts w:ascii="Cambria" w:hAnsi="Cambria" w:asciiTheme="minorHAnsi" w:hAnsiTheme="minorHAnsi"/>
          <w:color w:val="365F91" w:themeColor="accent1" w:themeShade="bf"/>
          <w:sz w:val="28"/>
          <w:szCs w:val="28"/>
          <w:lang w:val="el-GR" w:eastAsia="en-US"/>
        </w:rPr>
        <w:t>Φόρμα Υποβολής Πρότασης</w:t>
      </w:r>
    </w:p>
    <w:p>
      <w:pPr>
        <w:pStyle w:val="H1"/>
        <w:jc w:val="center"/>
        <w:rPr>
          <w:rFonts w:ascii="Cambria" w:hAnsi="Cambria" w:asciiTheme="minorHAnsi" w:hAnsiTheme="minorHAnsi"/>
          <w:color w:val="365F91" w:themeColor="accent1" w:themeShade="bf"/>
          <w:sz w:val="28"/>
          <w:lang w:val="el-GR"/>
        </w:rPr>
      </w:pPr>
      <w:r>
        <w:rPr>
          <w:rFonts w:asciiTheme="minorHAnsi" w:hAnsiTheme="minorHAnsi" w:ascii="Cambria" w:hAnsi="Cambria"/>
          <w:color w:val="365F91" w:themeColor="accent1" w:themeShade="bf"/>
          <w:sz w:val="28"/>
          <w:lang w:val="el-GR"/>
        </w:rPr>
      </w:r>
    </w:p>
    <w:p>
      <w:pPr>
        <w:pStyle w:val="ListParagraph"/>
        <w:numPr>
          <w:ilvl w:val="0"/>
          <w:numId w:val="1"/>
        </w:numPr>
        <w:suppressAutoHyphens w:val="false"/>
        <w:spacing w:lineRule="auto" w:line="276" w:before="0" w:after="200"/>
        <w:ind w:left="426" w:hanging="426"/>
        <w:rPr>
          <w:rFonts w:ascii="Cambria" w:hAnsi="Cambria" w:asciiTheme="minorHAnsi" w:hAnsiTheme="minorHAnsi"/>
          <w:b/>
          <w:b/>
          <w:bCs/>
          <w:color w:val="365F91" w:themeColor="accent1" w:themeShade="bf"/>
          <w:szCs w:val="21"/>
          <w:lang w:val="el-GR"/>
        </w:rPr>
      </w:pPr>
      <w:r>
        <w:rPr>
          <w:rFonts w:ascii="Cambria" w:hAnsi="Cambria" w:asciiTheme="minorHAnsi" w:hAnsiTheme="minorHAnsi"/>
          <w:b/>
          <w:bCs/>
          <w:color w:val="365F91" w:themeColor="accent1" w:themeShade="bf"/>
          <w:szCs w:val="21"/>
          <w:lang w:val="el-GR"/>
        </w:rPr>
        <w:t>Τίτλος Πρότασης</w:t>
      </w:r>
    </w:p>
    <w:p>
      <w:pPr>
        <w:pStyle w:val="ListParagraph"/>
        <w:suppressAutoHyphens w:val="false"/>
        <w:spacing w:lineRule="auto" w:line="276" w:before="0" w:after="200"/>
        <w:ind w:left="426" w:hanging="426"/>
        <w:rPr>
          <w:rFonts w:ascii="Cambria" w:hAnsi="Cambria" w:asciiTheme="minorHAnsi" w:hAnsiTheme="minorHAnsi"/>
          <w:b/>
          <w:b/>
          <w:bCs/>
          <w:color w:val="365F91" w:themeColor="accent1" w:themeShade="bf"/>
          <w:sz w:val="22"/>
          <w:szCs w:val="21"/>
          <w:lang w:val="el-GR"/>
        </w:rPr>
      </w:pPr>
      <w:r>
        <w:rPr>
          <w:rFonts w:asciiTheme="minorHAnsi" w:hAnsiTheme="minorHAnsi" w:ascii="Cambria" w:hAnsi="Cambria"/>
          <w:b/>
          <w:bCs/>
          <w:color w:val="365F91" w:themeColor="accent1" w:themeShade="bf"/>
          <w:sz w:val="22"/>
          <w:szCs w:val="21"/>
          <w:lang w:val="el-GR"/>
        </w:rPr>
      </w:r>
    </w:p>
    <w:p>
      <w:pPr>
        <w:pStyle w:val="ListParagraph"/>
        <w:suppressAutoHyphens w:val="false"/>
        <w:spacing w:lineRule="auto" w:line="276" w:before="0" w:after="200"/>
        <w:ind w:left="426" w:hanging="426"/>
        <w:rPr>
          <w:rFonts w:ascii="Cambria" w:hAnsi="Cambria" w:asciiTheme="minorHAnsi" w:hAnsiTheme="minorHAnsi"/>
          <w:b/>
          <w:b/>
          <w:bCs/>
          <w:color w:val="365F91" w:themeColor="accent1" w:themeShade="bf"/>
          <w:sz w:val="22"/>
          <w:szCs w:val="21"/>
          <w:lang w:val="el-GR"/>
        </w:rPr>
      </w:pPr>
      <w:r>
        <w:rPr>
          <w:rFonts w:asciiTheme="minorHAnsi" w:hAnsiTheme="minorHAnsi" w:ascii="Cambria" w:hAnsi="Cambria"/>
          <w:b/>
          <w:bCs/>
          <w:color w:val="365F91" w:themeColor="accent1" w:themeShade="bf"/>
          <w:sz w:val="22"/>
          <w:szCs w:val="21"/>
          <w:lang w:val="el-GR"/>
        </w:rPr>
      </w:r>
    </w:p>
    <w:p>
      <w:pPr>
        <w:pStyle w:val="ListParagraph"/>
        <w:numPr>
          <w:ilvl w:val="0"/>
          <w:numId w:val="1"/>
        </w:numPr>
        <w:ind w:left="426" w:hanging="426"/>
        <w:rPr>
          <w:rFonts w:ascii="Cambria" w:hAnsi="Cambria" w:asciiTheme="minorHAnsi" w:hAnsiTheme="minorHAnsi"/>
          <w:b/>
          <w:b/>
          <w:bCs/>
          <w:color w:val="365F91" w:themeColor="accent1" w:themeShade="bf"/>
          <w:szCs w:val="21"/>
          <w:lang w:val="el-GR"/>
        </w:rPr>
      </w:pPr>
      <w:r>
        <w:rPr>
          <w:rFonts w:ascii="Cambria" w:hAnsi="Cambria" w:asciiTheme="minorHAnsi" w:hAnsiTheme="minorHAnsi"/>
          <w:b/>
          <w:bCs/>
          <w:color w:val="365F91" w:themeColor="accent1" w:themeShade="bf"/>
          <w:szCs w:val="21"/>
          <w:lang w:val="el-GR"/>
        </w:rPr>
        <w:t>Στοιχεία επικοινωνίας Ομάδας Έργου</w:t>
      </w:r>
    </w:p>
    <w:p>
      <w:pPr>
        <w:pStyle w:val="Normal"/>
        <w:rPr>
          <w:rFonts w:ascii="Cambria" w:hAnsi="Cambria" w:asciiTheme="minorHAnsi" w:hAnsiTheme="minorHAnsi"/>
          <w:lang w:val="el-GR"/>
        </w:rPr>
      </w:pPr>
      <w:r>
        <w:rPr>
          <w:rFonts w:ascii="Cambria" w:hAnsi="Cambria" w:asciiTheme="minorHAnsi" w:hAnsiTheme="minorHAnsi"/>
          <w:sz w:val="22"/>
          <w:lang w:val="el-GR"/>
        </w:rPr>
        <w:t>Παρακαλείστε να δηλώσετε τον ρόλο/θέση κάθε μέλους της ομάδας και τον Φορέα στον οποίο ανήκει.</w:t>
      </w:r>
    </w:p>
    <w:tbl>
      <w:tblPr>
        <w:tblStyle w:val="LightGrid-Accent1"/>
        <w:tblW w:w="5000" w:type="pct"/>
        <w:jc w:val="left"/>
        <w:tblInd w:w="-10" w:type="dxa"/>
        <w:tblCellMar>
          <w:top w:w="0" w:type="dxa"/>
          <w:left w:w="97" w:type="dxa"/>
          <w:bottom w:w="0" w:type="dxa"/>
          <w:right w:w="108" w:type="dxa"/>
        </w:tblCellMar>
        <w:tblLook w:val="04a0" w:noVBand="1" w:noHBand="0" w:lastColumn="0" w:firstColumn="1" w:lastRow="0" w:firstRow="1"/>
      </w:tblPr>
      <w:tblGrid>
        <w:gridCol w:w="2307"/>
        <w:gridCol w:w="6718"/>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18" w:space="0" w:color="4F81BD"/>
              <w:insideH w:val="single" w:sz="18" w:space="0" w:color="4F81BD"/>
            </w:tcBorders>
            <w:shd w:fill="auto" w:val="clear"/>
            <w:tcMar>
              <w:left w:w="97" w:type="dxa"/>
            </w:tcMar>
          </w:tcPr>
          <w:p>
            <w:pPr>
              <w:pStyle w:val="Normal"/>
              <w:suppressAutoHyphens w:val="false"/>
              <w:spacing w:lineRule="auto" w:line="240" w:before="0" w:after="0"/>
              <w:jc w:val="center"/>
              <w:rPr>
                <w:rFonts w:ascii="Cambria" w:hAnsi="Cambria" w:eastAsia="MS Gothic" w:cs="Helvetica" w:asciiTheme="minorHAnsi" w:hAnsiTheme="minorHAnsi"/>
                <w:color w:val="365F91" w:themeColor="accent1" w:themeShade="bf"/>
                <w:lang w:val="el-GR" w:eastAsia="en-US"/>
              </w:rPr>
            </w:pPr>
            <w:r>
              <w:rPr>
                <w:rFonts w:eastAsia="MS Gothic" w:cs="Helvetica" w:ascii="Cambria" w:hAnsi="Cambria" w:asciiTheme="minorHAnsi" w:hAnsiTheme="minorHAnsi"/>
                <w:b/>
                <w:bCs/>
                <w:color w:val="365F91" w:themeColor="accent1" w:themeShade="bf"/>
                <w:lang w:val="el-GR" w:eastAsia="en-US"/>
              </w:rPr>
              <w:t>Επικεφαλής ομάδας</w:t>
            </w:r>
          </w:p>
        </w:tc>
      </w:tr>
      <w:tr>
        <w:trPr>
          <w:cnfStyle w:val="000000100000" w:firstRow="0" w:lastRow="0" w:firstColumn="0" w:lastColumn="0" w:oddVBand="0" w:evenVBand="0" w:oddHBand="1" w:evenHBand="0" w:firstRowFirstColumn="0" w:firstRowLastColumn="0" w:lastRowFirstColumn="0" w:lastRowLastColumn="0"/>
        </w:trPr>
        <w:tc>
          <w:tcPr>
            <w:tcW w:w="2307" w:type="dxa"/>
            <w:cnfStyle w:val="001000000000" w:firstRow="0" w:lastRow="0" w:firstColumn="1" w:lastColumn="0" w:oddVBand="0" w:evenVBand="0" w:oddHBand="0" w:evenHBand="0" w:firstRowFirstColumn="0" w:firstRowLastColumn="0" w:lastRowFirstColumn="0" w:lastRowLastColumn="0"/>
            <w:tcBorders/>
            <w:shd w:color="auto" w:fill="D3DFEE" w:themeFill="accent1" w:themeFillTint="3f" w:val="clear"/>
            <w:tcMar>
              <w:left w:w="97" w:type="dxa"/>
            </w:tcMar>
          </w:tcPr>
          <w:p>
            <w:pPr>
              <w:pStyle w:val="Normal"/>
              <w:suppressAutoHyphens w:val="false"/>
              <w:spacing w:lineRule="auto" w:line="240" w:before="0" w:after="0"/>
              <w:rPr>
                <w:rFonts w:ascii="Cambria" w:hAnsi="Cambria" w:eastAsia="MS Gothic" w:cs="Helvetica" w:asciiTheme="minorHAnsi" w:hAnsiTheme="minorHAnsi"/>
                <w:color w:val="365F91" w:themeColor="accent1" w:themeShade="bf"/>
                <w:sz w:val="20"/>
                <w:lang w:val="el-GR" w:eastAsia="en-US"/>
              </w:rPr>
            </w:pPr>
            <w:r>
              <w:rPr>
                <w:rFonts w:eastAsia="MS Gothic" w:cs="Helvetica" w:ascii="Cambria" w:hAnsi="Cambria" w:asciiTheme="minorHAnsi" w:hAnsiTheme="minorHAnsi"/>
                <w:b/>
                <w:bCs/>
                <w:color w:val="365F91" w:themeColor="accent1" w:themeShade="bf"/>
                <w:sz w:val="20"/>
                <w:szCs w:val="20"/>
                <w:lang w:val="el-GR" w:eastAsia="en-US"/>
              </w:rPr>
              <w:t>Ονοματεπώνυμο</w:t>
            </w:r>
          </w:p>
        </w:tc>
        <w:tc>
          <w:tcPr>
            <w:tcW w:w="6718" w:type="dxa"/>
            <w:tcBorders/>
            <w:shd w:color="auto" w:fill="D3DFEE" w:themeFill="accent1" w:themeFillTint="3f" w:val="clear"/>
            <w:tcMar>
              <w:left w:w="97" w:type="dxa"/>
            </w:tcMar>
          </w:tcPr>
          <w:p>
            <w:pPr>
              <w:pStyle w:val="Normal"/>
              <w:suppressAutoHyphens w:val="false"/>
              <w:spacing w:lineRule="auto" w:line="240" w:before="0" w:after="0"/>
              <w:cnfStyle w:val="000000100000" w:firstRow="0" w:lastRow="0" w:firstColumn="0" w:lastColumn="0" w:oddVBand="0" w:evenVBand="0" w:oddHBand="1" w:evenHBand="0" w:firstRowFirstColumn="0" w:firstRowLastColumn="0" w:lastRowFirstColumn="0" w:lastRowLastColumn="0"/>
              <w:rPr>
                <w:rFonts w:ascii="Cambria" w:hAnsi="Cambria" w:eastAsia="MS Gothic" w:cs="Helvetica" w:asciiTheme="minorHAnsi" w:hAnsiTheme="minorHAnsi"/>
                <w:b/>
                <w:b/>
                <w:color w:val="365F91" w:themeColor="accent1" w:themeShade="bf"/>
                <w:sz w:val="20"/>
                <w:lang w:eastAsia="en-US"/>
              </w:rPr>
            </w:pPr>
            <w:r>
              <w:rPr>
                <w:rFonts w:eastAsia="MS Gothic" w:cs="Helvetica" w:ascii="Cambria" w:hAnsi="Cambria"/>
                <w:b/>
                <w:color w:val="365F91" w:themeColor="accent1" w:themeShade="bf"/>
                <w:sz w:val="20"/>
                <w:lang w:eastAsia="en-US"/>
              </w:rPr>
            </w:r>
          </w:p>
        </w:tc>
      </w:tr>
      <w:tr>
        <w:trPr>
          <w:cnfStyle w:val="000000010000" w:firstRow="0" w:lastRow="0" w:firstColumn="0" w:lastColumn="0" w:oddVBand="0" w:evenVBand="0" w:oddHBand="0" w:evenHBand="1" w:firstRowFirstColumn="0" w:firstRowLastColumn="0" w:lastRowFirstColumn="0" w:lastRowLastColumn="0"/>
        </w:trPr>
        <w:tc>
          <w:tcPr>
            <w:tcW w:w="2307" w:type="dxa"/>
            <w:cnfStyle w:val="001000000000" w:firstRow="0" w:lastRow="0" w:firstColumn="1" w:lastColumn="0" w:oddVBand="0" w:evenVBand="0" w:oddHBand="0" w:evenHBand="0" w:firstRowFirstColumn="0" w:firstRowLastColumn="0" w:lastRowFirstColumn="0" w:lastRowLastColumn="0"/>
            <w:tcBorders/>
            <w:shd w:fill="auto" w:val="clear"/>
            <w:tcMar>
              <w:left w:w="97" w:type="dxa"/>
            </w:tcMar>
          </w:tcPr>
          <w:p>
            <w:pPr>
              <w:pStyle w:val="Normal"/>
              <w:suppressAutoHyphens w:val="false"/>
              <w:spacing w:lineRule="auto" w:line="240" w:before="0" w:after="0"/>
              <w:rPr>
                <w:rFonts w:ascii="Cambria" w:hAnsi="Cambria" w:eastAsia="MS Gothic" w:cs="Helvetica" w:asciiTheme="minorHAnsi" w:hAnsiTheme="minorHAnsi"/>
                <w:color w:val="365F91" w:themeColor="accent1" w:themeShade="bf"/>
                <w:sz w:val="20"/>
                <w:szCs w:val="20"/>
                <w:lang w:val="el-GR" w:eastAsia="en-US"/>
              </w:rPr>
            </w:pPr>
            <w:r>
              <w:rPr>
                <w:rFonts w:eastAsia="MS Gothic" w:cs="Helvetica" w:ascii="Cambria" w:hAnsi="Cambria" w:asciiTheme="minorHAnsi" w:hAnsiTheme="minorHAnsi"/>
                <w:b/>
                <w:bCs/>
                <w:color w:val="365F91" w:themeColor="accent1" w:themeShade="bf"/>
                <w:sz w:val="20"/>
                <w:szCs w:val="20"/>
                <w:lang w:val="el-GR" w:eastAsia="en-US"/>
              </w:rPr>
              <w:t>Θέση</w:t>
            </w:r>
          </w:p>
        </w:tc>
        <w:tc>
          <w:tcPr>
            <w:tcW w:w="6718" w:type="dxa"/>
            <w:tcBorders/>
            <w:shd w:fill="auto" w:val="clear"/>
            <w:tcMar>
              <w:left w:w="97" w:type="dxa"/>
            </w:tcMar>
          </w:tcPr>
          <w:p>
            <w:pPr>
              <w:pStyle w:val="Normal"/>
              <w:suppressAutoHyphens w:val="false"/>
              <w:spacing w:lineRule="auto" w:line="240" w:before="0" w:after="0"/>
              <w:cnfStyle w:val="000000010000" w:firstRow="0" w:lastRow="0" w:firstColumn="0" w:lastColumn="0" w:oddVBand="0" w:evenVBand="0" w:oddHBand="0" w:evenHBand="1" w:firstRowFirstColumn="0" w:firstRowLastColumn="0" w:lastRowFirstColumn="0" w:lastRowLastColumn="0"/>
              <w:rPr>
                <w:rFonts w:ascii="Cambria" w:hAnsi="Cambria" w:eastAsia="MS Gothic" w:cs="Helvetica" w:asciiTheme="minorHAnsi" w:hAnsiTheme="minorHAnsi"/>
                <w:b/>
                <w:b/>
                <w:color w:val="365F91" w:themeColor="accent1" w:themeShade="bf"/>
                <w:sz w:val="20"/>
                <w:lang w:eastAsia="en-US"/>
              </w:rPr>
            </w:pPr>
            <w:r>
              <w:rPr>
                <w:rFonts w:eastAsia="MS Gothic" w:cs="Helvetica" w:ascii="Cambria" w:hAnsi="Cambria"/>
                <w:b/>
                <w:color w:val="365F91" w:themeColor="accent1" w:themeShade="bf"/>
                <w:sz w:val="20"/>
                <w:lang w:eastAsia="en-US"/>
              </w:rPr>
            </w:r>
          </w:p>
        </w:tc>
      </w:tr>
      <w:tr>
        <w:trPr>
          <w:cnfStyle w:val="000000100000" w:firstRow="0" w:lastRow="0" w:firstColumn="0" w:lastColumn="0" w:oddVBand="0" w:evenVBand="0" w:oddHBand="1" w:evenHBand="0" w:firstRowFirstColumn="0" w:firstRowLastColumn="0" w:lastRowFirstColumn="0" w:lastRowLastColumn="0"/>
        </w:trPr>
        <w:tc>
          <w:tcPr>
            <w:tcW w:w="2307" w:type="dxa"/>
            <w:cnfStyle w:val="001000000000" w:firstRow="0" w:lastRow="0" w:firstColumn="1" w:lastColumn="0" w:oddVBand="0" w:evenVBand="0" w:oddHBand="0" w:evenHBand="0" w:firstRowFirstColumn="0" w:firstRowLastColumn="0" w:lastRowFirstColumn="0" w:lastRowLastColumn="0"/>
            <w:tcBorders/>
            <w:shd w:color="auto" w:fill="D3DFEE" w:themeFill="accent1" w:themeFillTint="3f" w:val="clear"/>
            <w:tcMar>
              <w:left w:w="97" w:type="dxa"/>
            </w:tcMar>
          </w:tcPr>
          <w:p>
            <w:pPr>
              <w:pStyle w:val="Normal"/>
              <w:suppressAutoHyphens w:val="false"/>
              <w:spacing w:lineRule="auto" w:line="240" w:before="0" w:after="0"/>
              <w:rPr>
                <w:rFonts w:ascii="Cambria" w:hAnsi="Cambria" w:eastAsia="MS Gothic" w:cs="Helvetica" w:asciiTheme="minorHAnsi" w:hAnsiTheme="minorHAnsi"/>
                <w:color w:val="365F91" w:themeColor="accent1" w:themeShade="bf"/>
                <w:sz w:val="20"/>
                <w:lang w:eastAsia="en-US"/>
              </w:rPr>
            </w:pPr>
            <w:r>
              <w:rPr>
                <w:rFonts w:eastAsia="MS Gothic" w:cs="Helvetica" w:ascii="Cambria" w:hAnsi="Cambria" w:asciiTheme="minorHAnsi" w:hAnsiTheme="minorHAnsi"/>
                <w:b/>
                <w:bCs/>
                <w:color w:val="365F91" w:themeColor="accent1" w:themeShade="bf"/>
                <w:sz w:val="20"/>
                <w:szCs w:val="20"/>
                <w:lang w:val="el-GR" w:eastAsia="en-US"/>
              </w:rPr>
              <w:t>Φορέας</w:t>
            </w:r>
          </w:p>
        </w:tc>
        <w:tc>
          <w:tcPr>
            <w:tcW w:w="6718" w:type="dxa"/>
            <w:tcBorders/>
            <w:shd w:color="auto" w:fill="D3DFEE" w:themeFill="accent1" w:themeFillTint="3f" w:val="clear"/>
            <w:tcMar>
              <w:left w:w="97" w:type="dxa"/>
            </w:tcMar>
          </w:tcPr>
          <w:p>
            <w:pPr>
              <w:pStyle w:val="Normal"/>
              <w:suppressAutoHyphens w:val="false"/>
              <w:spacing w:lineRule="auto" w:line="240" w:before="0" w:after="0"/>
              <w:cnfStyle w:val="000000100000" w:firstRow="0" w:lastRow="0" w:firstColumn="0" w:lastColumn="0" w:oddVBand="0" w:evenVBand="0" w:oddHBand="1" w:evenHBand="0" w:firstRowFirstColumn="0" w:firstRowLastColumn="0" w:lastRowFirstColumn="0" w:lastRowLastColumn="0"/>
              <w:rPr>
                <w:rFonts w:ascii="Cambria" w:hAnsi="Cambria" w:eastAsia="MS Gothic" w:cs="Helvetica" w:asciiTheme="minorHAnsi" w:hAnsiTheme="minorHAnsi"/>
                <w:b/>
                <w:b/>
                <w:color w:val="365F91" w:themeColor="accent1" w:themeShade="bf"/>
                <w:sz w:val="20"/>
                <w:lang w:eastAsia="en-US"/>
              </w:rPr>
            </w:pPr>
            <w:r>
              <w:rPr>
                <w:rFonts w:eastAsia="MS Gothic" w:cs="Helvetica" w:ascii="Cambria" w:hAnsi="Cambria"/>
                <w:b/>
                <w:color w:val="365F91" w:themeColor="accent1" w:themeShade="bf"/>
                <w:sz w:val="20"/>
                <w:lang w:eastAsia="en-US"/>
              </w:rPr>
            </w:r>
          </w:p>
        </w:tc>
      </w:tr>
      <w:tr>
        <w:trPr>
          <w:cnfStyle w:val="000000010000" w:firstRow="0" w:lastRow="0" w:firstColumn="0" w:lastColumn="0" w:oddVBand="0" w:evenVBand="0" w:oddHBand="0" w:evenHBand="1" w:firstRowFirstColumn="0" w:firstRowLastColumn="0" w:lastRowFirstColumn="0" w:lastRowLastColumn="0"/>
        </w:trPr>
        <w:tc>
          <w:tcPr>
            <w:tcW w:w="2307" w:type="dxa"/>
            <w:cnfStyle w:val="001000000000" w:firstRow="0" w:lastRow="0" w:firstColumn="1" w:lastColumn="0" w:oddVBand="0" w:evenVBand="0" w:oddHBand="0" w:evenHBand="0" w:firstRowFirstColumn="0" w:firstRowLastColumn="0" w:lastRowFirstColumn="0" w:lastRowLastColumn="0"/>
            <w:tcBorders/>
            <w:shd w:fill="auto" w:val="clear"/>
            <w:tcMar>
              <w:left w:w="97" w:type="dxa"/>
            </w:tcMar>
          </w:tcPr>
          <w:p>
            <w:pPr>
              <w:pStyle w:val="Normal"/>
              <w:suppressAutoHyphens w:val="false"/>
              <w:spacing w:lineRule="auto" w:line="240" w:before="0" w:after="0"/>
              <w:rPr>
                <w:rFonts w:ascii="Calibri" w:hAnsi="Calibri" w:eastAsia="MS Gothic" w:cs="Helvetica"/>
                <w:b/>
                <w:b/>
                <w:bCs/>
                <w:color w:val="365F91" w:themeColor="accent1" w:themeShade="bf"/>
                <w:sz w:val="20"/>
                <w:szCs w:val="20"/>
                <w:lang w:val="el-GR" w:eastAsia="en-US"/>
              </w:rPr>
            </w:pPr>
            <w:r>
              <w:rPr>
                <w:rFonts w:eastAsia="MS Gothic" w:cs="Helvetica"/>
                <w:b/>
                <w:bCs/>
                <w:color w:val="365F91" w:themeColor="accent1" w:themeShade="bf"/>
                <w:sz w:val="20"/>
                <w:szCs w:val="20"/>
                <w:lang w:val="el-GR" w:eastAsia="en-US"/>
              </w:rPr>
            </w:r>
          </w:p>
          <w:p>
            <w:pPr>
              <w:pStyle w:val="Normal"/>
              <w:suppressAutoHyphens w:val="false"/>
              <w:spacing w:lineRule="auto" w:line="240" w:before="0" w:after="0"/>
              <w:rPr>
                <w:rFonts w:ascii="Cambria" w:hAnsi="Cambria" w:eastAsia="MS Gothic" w:cs="Helvetica" w:asciiTheme="minorHAnsi" w:hAnsiTheme="minorHAnsi"/>
                <w:color w:val="365F91" w:themeColor="accent1" w:themeShade="bf"/>
                <w:sz w:val="20"/>
                <w:szCs w:val="20"/>
                <w:lang w:val="el-GR" w:eastAsia="en-US"/>
              </w:rPr>
            </w:pPr>
            <w:r>
              <w:rPr>
                <w:rFonts w:eastAsia="MS Gothic" w:cs="Helvetica"/>
                <w:b/>
                <w:bCs/>
                <w:color w:val="365F91" w:themeColor="accent1" w:themeShade="bf"/>
                <w:sz w:val="20"/>
                <w:szCs w:val="20"/>
                <w:lang w:val="el-GR" w:eastAsia="en-US"/>
              </w:rPr>
              <w:t>Ειδικότητα</w:t>
            </w:r>
          </w:p>
        </w:tc>
        <w:tc>
          <w:tcPr>
            <w:tcW w:w="6718" w:type="dxa"/>
            <w:tcBorders/>
            <w:shd w:fill="auto" w:val="clear"/>
            <w:tcMar>
              <w:left w:w="97" w:type="dxa"/>
            </w:tcMar>
          </w:tcPr>
          <w:p>
            <w:pPr>
              <w:pStyle w:val="Normal"/>
              <w:suppressAutoHyphens w:val="false"/>
              <w:spacing w:lineRule="auto" w:line="240" w:before="0" w:after="0"/>
              <w:cnfStyle w:val="000000010000" w:firstRow="0" w:lastRow="0" w:firstColumn="0" w:lastColumn="0" w:oddVBand="0" w:evenVBand="0" w:oddHBand="0" w:evenHBand="1" w:firstRowFirstColumn="0" w:firstRowLastColumn="0" w:lastRowFirstColumn="0" w:lastRowLastColumn="0"/>
              <w:rPr>
                <w:rFonts w:ascii="Cambria" w:hAnsi="Cambria" w:eastAsia="MS Gothic" w:cs="Helvetica" w:asciiTheme="minorHAnsi" w:hAnsiTheme="minorHAnsi"/>
                <w:b/>
                <w:b/>
                <w:color w:val="365F91" w:themeColor="accent1" w:themeShade="bf"/>
                <w:sz w:val="20"/>
                <w:lang w:eastAsia="en-US"/>
              </w:rPr>
            </w:pPr>
            <w:r>
              <w:rPr>
                <w:rFonts w:eastAsia="MS Gothic" w:cs="Helvetica" w:ascii="Cambria" w:hAnsi="Cambria"/>
                <w:b/>
                <w:color w:val="365F91" w:themeColor="accent1" w:themeShade="bf"/>
                <w:sz w:val="20"/>
                <w:lang w:eastAsia="en-US"/>
              </w:rPr>
            </w:r>
          </w:p>
        </w:tc>
      </w:tr>
      <w:tr>
        <w:trPr>
          <w:cnfStyle w:val="000000100000" w:firstRow="0" w:lastRow="0" w:firstColumn="0" w:lastColumn="0" w:oddVBand="0" w:evenVBand="0" w:oddHBand="1" w:evenHBand="0" w:firstRowFirstColumn="0" w:firstRowLastColumn="0" w:lastRowFirstColumn="0" w:lastRowLastColumn="0"/>
        </w:trPr>
        <w:tc>
          <w:tcPr>
            <w:tcW w:w="2307" w:type="dxa"/>
            <w:cnfStyle w:val="001000000000" w:firstRow="0" w:lastRow="0" w:firstColumn="1" w:lastColumn="0" w:oddVBand="0" w:evenVBand="0" w:oddHBand="0" w:evenHBand="0" w:firstRowFirstColumn="0" w:firstRowLastColumn="0" w:lastRowFirstColumn="0" w:lastRowLastColumn="0"/>
            <w:tcBorders/>
            <w:shd w:color="auto" w:fill="D3DFEE" w:themeFill="accent1" w:themeFillTint="3f" w:val="clear"/>
            <w:tcMar>
              <w:left w:w="97" w:type="dxa"/>
            </w:tcMar>
          </w:tcPr>
          <w:p>
            <w:pPr>
              <w:pStyle w:val="Normal"/>
              <w:suppressAutoHyphens w:val="false"/>
              <w:spacing w:lineRule="auto" w:line="240" w:before="0" w:after="0"/>
              <w:rPr>
                <w:rFonts w:ascii="Cambria" w:hAnsi="Cambria" w:eastAsia="MS Gothic" w:cs="Helvetica" w:asciiTheme="minorHAnsi" w:hAnsiTheme="minorHAnsi"/>
                <w:color w:val="365F91" w:themeColor="accent1" w:themeShade="bf"/>
                <w:sz w:val="20"/>
                <w:lang w:eastAsia="en-US"/>
              </w:rPr>
            </w:pPr>
            <w:r>
              <w:rPr>
                <w:rFonts w:eastAsia="MS Gothic" w:cs="Helvetica"/>
                <w:b/>
                <w:bCs/>
                <w:color w:val="365F91" w:themeColor="accent1" w:themeShade="bf"/>
                <w:sz w:val="20"/>
                <w:szCs w:val="20"/>
                <w:lang w:val="el-GR" w:eastAsia="en-US"/>
              </w:rPr>
              <w:t xml:space="preserve">Ηλεκτρονικό ταχυδρομείο, </w:t>
            </w:r>
            <w:r>
              <w:rPr>
                <w:rFonts w:eastAsia="MS Gothic" w:cs="Helvetica"/>
                <w:b/>
                <w:bCs/>
                <w:color w:val="365F91" w:themeColor="accent1" w:themeShade="bf"/>
                <w:sz w:val="20"/>
                <w:szCs w:val="20"/>
                <w:lang w:eastAsia="en-US"/>
              </w:rPr>
              <w:t xml:space="preserve">e-mail </w:t>
            </w:r>
          </w:p>
        </w:tc>
        <w:tc>
          <w:tcPr>
            <w:tcW w:w="6718" w:type="dxa"/>
            <w:tcBorders/>
            <w:shd w:color="auto" w:fill="D3DFEE" w:themeFill="accent1" w:themeFillTint="3f" w:val="clear"/>
            <w:tcMar>
              <w:left w:w="97" w:type="dxa"/>
            </w:tcMar>
          </w:tcPr>
          <w:p>
            <w:pPr>
              <w:pStyle w:val="Normal"/>
              <w:suppressAutoHyphens w:val="false"/>
              <w:spacing w:lineRule="auto" w:line="240" w:before="0" w:after="0"/>
              <w:cnfStyle w:val="000000100000" w:firstRow="0" w:lastRow="0" w:firstColumn="0" w:lastColumn="0" w:oddVBand="0" w:evenVBand="0" w:oddHBand="1" w:evenHBand="0" w:firstRowFirstColumn="0" w:firstRowLastColumn="0" w:lastRowFirstColumn="0" w:lastRowLastColumn="0"/>
              <w:rPr>
                <w:rFonts w:ascii="Cambria" w:hAnsi="Cambria" w:eastAsia="MS Gothic" w:cs="Helvetica" w:asciiTheme="minorHAnsi" w:hAnsiTheme="minorHAnsi"/>
                <w:b/>
                <w:b/>
                <w:color w:val="365F91" w:themeColor="accent1" w:themeShade="bf"/>
                <w:sz w:val="20"/>
                <w:lang w:eastAsia="en-US"/>
              </w:rPr>
            </w:pPr>
            <w:r>
              <w:rPr>
                <w:rFonts w:eastAsia="MS Gothic" w:cs="Helvetica" w:ascii="Cambria" w:hAnsi="Cambria"/>
                <w:b/>
                <w:color w:val="365F91" w:themeColor="accent1" w:themeShade="bf"/>
                <w:sz w:val="20"/>
                <w:lang w:eastAsia="en-US"/>
              </w:rPr>
            </w:r>
          </w:p>
        </w:tc>
      </w:tr>
      <w:tr>
        <w:trPr>
          <w:cnfStyle w:val="000000010000" w:firstRow="0" w:lastRow="0" w:firstColumn="0" w:lastColumn="0" w:oddVBand="0" w:evenVBand="0" w:oddHBand="0" w:evenHBand="1" w:firstRowFirstColumn="0" w:firstRowLastColumn="0" w:lastRowFirstColumn="0" w:lastRowLastColumn="0"/>
        </w:trPr>
        <w:tc>
          <w:tcPr>
            <w:tcW w:w="2307" w:type="dxa"/>
            <w:cnfStyle w:val="001000000000" w:firstRow="0" w:lastRow="0" w:firstColumn="1" w:lastColumn="0" w:oddVBand="0" w:evenVBand="0" w:oddHBand="0" w:evenHBand="0" w:firstRowFirstColumn="0" w:firstRowLastColumn="0" w:lastRowFirstColumn="0" w:lastRowLastColumn="0"/>
            <w:tcBorders/>
            <w:shd w:fill="auto" w:val="clear"/>
            <w:tcMar>
              <w:left w:w="97" w:type="dxa"/>
            </w:tcMar>
          </w:tcPr>
          <w:p>
            <w:pPr>
              <w:pStyle w:val="Normal"/>
              <w:suppressAutoHyphens w:val="false"/>
              <w:spacing w:lineRule="auto" w:line="240" w:before="0" w:after="0"/>
              <w:rPr>
                <w:rFonts w:ascii="Cambria" w:hAnsi="Cambria" w:eastAsia="MS Gothic" w:cs="Helvetica" w:asciiTheme="minorHAnsi" w:hAnsiTheme="minorHAnsi"/>
                <w:color w:val="365F91" w:themeColor="accent1" w:themeShade="bf"/>
                <w:sz w:val="20"/>
                <w:lang w:val="el-GR" w:eastAsia="en-US"/>
              </w:rPr>
            </w:pPr>
            <w:r>
              <w:rPr>
                <w:rFonts w:eastAsia="MS Gothic" w:cs="Helvetica" w:ascii="Cambria" w:hAnsi="Cambria" w:asciiTheme="minorHAnsi" w:hAnsiTheme="minorHAnsi"/>
                <w:b/>
                <w:bCs/>
                <w:color w:val="365F91" w:themeColor="accent1" w:themeShade="bf"/>
                <w:sz w:val="20"/>
                <w:szCs w:val="20"/>
                <w:lang w:val="el-GR" w:eastAsia="en-US"/>
              </w:rPr>
              <w:t>Ταχυδρομική Δ/νση</w:t>
            </w:r>
          </w:p>
        </w:tc>
        <w:tc>
          <w:tcPr>
            <w:tcW w:w="6718" w:type="dxa"/>
            <w:tcBorders/>
            <w:shd w:fill="auto" w:val="clear"/>
            <w:tcMar>
              <w:left w:w="97" w:type="dxa"/>
            </w:tcMar>
          </w:tcPr>
          <w:p>
            <w:pPr>
              <w:pStyle w:val="Normal"/>
              <w:suppressAutoHyphens w:val="false"/>
              <w:spacing w:lineRule="auto" w:line="240" w:before="0" w:after="0"/>
              <w:cnfStyle w:val="000000010000" w:firstRow="0" w:lastRow="0" w:firstColumn="0" w:lastColumn="0" w:oddVBand="0" w:evenVBand="0" w:oddHBand="0" w:evenHBand="1" w:firstRowFirstColumn="0" w:firstRowLastColumn="0" w:lastRowFirstColumn="0" w:lastRowLastColumn="0"/>
              <w:rPr>
                <w:rFonts w:ascii="Cambria" w:hAnsi="Cambria" w:eastAsia="MS Gothic" w:cs="Helvetica" w:asciiTheme="minorHAnsi" w:hAnsiTheme="minorHAnsi"/>
                <w:b/>
                <w:b/>
                <w:color w:val="365F91" w:themeColor="accent1" w:themeShade="bf"/>
                <w:sz w:val="20"/>
                <w:lang w:eastAsia="en-US"/>
              </w:rPr>
            </w:pPr>
            <w:r>
              <w:rPr>
                <w:rFonts w:eastAsia="MS Gothic" w:cs="Helvetica" w:ascii="Cambria" w:hAnsi="Cambria"/>
                <w:b/>
                <w:color w:val="365F91" w:themeColor="accent1" w:themeShade="bf"/>
                <w:sz w:val="20"/>
                <w:lang w:eastAsia="en-US"/>
              </w:rPr>
            </w:r>
          </w:p>
        </w:tc>
      </w:tr>
      <w:tr>
        <w:trPr>
          <w:cnfStyle w:val="000000100000" w:firstRow="0" w:lastRow="0" w:firstColumn="0" w:lastColumn="0" w:oddVBand="0" w:evenVBand="0" w:oddHBand="1" w:evenHBand="0" w:firstRowFirstColumn="0" w:firstRowLastColumn="0" w:lastRowFirstColumn="0" w:lastRowLastColumn="0"/>
        </w:trPr>
        <w:tc>
          <w:tcPr>
            <w:tcW w:w="2307" w:type="dxa"/>
            <w:cnfStyle w:val="001000000000" w:firstRow="0" w:lastRow="0" w:firstColumn="1" w:lastColumn="0" w:oddVBand="0" w:evenVBand="0" w:oddHBand="0" w:evenHBand="0" w:firstRowFirstColumn="0" w:firstRowLastColumn="0" w:lastRowFirstColumn="0" w:lastRowLastColumn="0"/>
            <w:tcBorders/>
            <w:shd w:color="auto" w:fill="D3DFEE" w:themeFill="accent1" w:themeFillTint="3f" w:val="clear"/>
            <w:tcMar>
              <w:left w:w="97" w:type="dxa"/>
            </w:tcMar>
          </w:tcPr>
          <w:p>
            <w:pPr>
              <w:pStyle w:val="Normal"/>
              <w:suppressAutoHyphens w:val="false"/>
              <w:spacing w:lineRule="auto" w:line="240" w:before="0" w:after="0"/>
              <w:rPr>
                <w:rFonts w:ascii="Cambria" w:hAnsi="Cambria" w:eastAsia="MS Gothic" w:cs="Helvetica" w:asciiTheme="minorHAnsi" w:hAnsiTheme="minorHAnsi"/>
                <w:color w:val="365F91" w:themeColor="accent1" w:themeShade="bf"/>
                <w:sz w:val="20"/>
                <w:lang w:val="el-GR" w:eastAsia="en-US"/>
              </w:rPr>
            </w:pPr>
            <w:r>
              <w:rPr>
                <w:rFonts w:eastAsia="MS Gothic" w:cs="Helvetica" w:ascii="Cambria" w:hAnsi="Cambria" w:asciiTheme="minorHAnsi" w:hAnsiTheme="minorHAnsi"/>
                <w:b/>
                <w:bCs/>
                <w:color w:val="365F91" w:themeColor="accent1" w:themeShade="bf"/>
                <w:sz w:val="20"/>
                <w:szCs w:val="20"/>
                <w:lang w:val="el-GR" w:eastAsia="en-US"/>
              </w:rPr>
              <w:t>Πόλη</w:t>
            </w:r>
          </w:p>
        </w:tc>
        <w:tc>
          <w:tcPr>
            <w:tcW w:w="6718" w:type="dxa"/>
            <w:tcBorders/>
            <w:shd w:color="auto" w:fill="D3DFEE" w:themeFill="accent1" w:themeFillTint="3f" w:val="clear"/>
            <w:tcMar>
              <w:left w:w="97" w:type="dxa"/>
            </w:tcMar>
          </w:tcPr>
          <w:p>
            <w:pPr>
              <w:pStyle w:val="Normal"/>
              <w:suppressAutoHyphens w:val="false"/>
              <w:spacing w:lineRule="auto" w:line="240" w:before="0" w:after="0"/>
              <w:cnfStyle w:val="000000100000" w:firstRow="0" w:lastRow="0" w:firstColumn="0" w:lastColumn="0" w:oddVBand="0" w:evenVBand="0" w:oddHBand="1" w:evenHBand="0" w:firstRowFirstColumn="0" w:firstRowLastColumn="0" w:lastRowFirstColumn="0" w:lastRowLastColumn="0"/>
              <w:rPr>
                <w:rFonts w:ascii="Cambria" w:hAnsi="Cambria" w:eastAsia="MS Gothic" w:cs="Helvetica" w:asciiTheme="minorHAnsi" w:hAnsiTheme="minorHAnsi"/>
                <w:b/>
                <w:b/>
                <w:color w:val="365F91" w:themeColor="accent1" w:themeShade="bf"/>
                <w:sz w:val="20"/>
                <w:lang w:eastAsia="en-US"/>
              </w:rPr>
            </w:pPr>
            <w:r>
              <w:rPr>
                <w:rFonts w:eastAsia="MS Gothic" w:cs="Helvetica" w:ascii="Cambria" w:hAnsi="Cambria"/>
                <w:b/>
                <w:color w:val="365F91" w:themeColor="accent1" w:themeShade="bf"/>
                <w:sz w:val="20"/>
                <w:lang w:eastAsia="en-US"/>
              </w:rPr>
            </w:r>
          </w:p>
        </w:tc>
      </w:tr>
      <w:tr>
        <w:trPr>
          <w:cnfStyle w:val="000000010000" w:firstRow="0" w:lastRow="0" w:firstColumn="0" w:lastColumn="0" w:oddVBand="0" w:evenVBand="0" w:oddHBand="0" w:evenHBand="1" w:firstRowFirstColumn="0" w:firstRowLastColumn="0" w:lastRowFirstColumn="0" w:lastRowLastColumn="0"/>
        </w:trPr>
        <w:tc>
          <w:tcPr>
            <w:tcW w:w="2307" w:type="dxa"/>
            <w:cnfStyle w:val="001000000000" w:firstRow="0" w:lastRow="0" w:firstColumn="1" w:lastColumn="0" w:oddVBand="0" w:evenVBand="0" w:oddHBand="0" w:evenHBand="0" w:firstRowFirstColumn="0" w:firstRowLastColumn="0" w:lastRowFirstColumn="0" w:lastRowLastColumn="0"/>
            <w:tcBorders/>
            <w:shd w:fill="auto" w:val="clear"/>
            <w:tcMar>
              <w:left w:w="97" w:type="dxa"/>
            </w:tcMar>
          </w:tcPr>
          <w:p>
            <w:pPr>
              <w:pStyle w:val="Normal"/>
              <w:suppressAutoHyphens w:val="false"/>
              <w:spacing w:lineRule="auto" w:line="240" w:before="0" w:after="0"/>
              <w:rPr>
                <w:rFonts w:ascii="Cambria" w:hAnsi="Cambria" w:eastAsia="MS Gothic" w:cs="Helvetica" w:asciiTheme="minorHAnsi" w:hAnsiTheme="minorHAnsi"/>
                <w:color w:val="365F91" w:themeColor="accent1" w:themeShade="bf"/>
                <w:sz w:val="20"/>
                <w:szCs w:val="20"/>
                <w:lang w:val="el-GR" w:eastAsia="en-US"/>
              </w:rPr>
            </w:pPr>
            <w:r>
              <w:rPr>
                <w:rFonts w:eastAsia="MS Gothic" w:cs="Helvetica" w:ascii="Cambria" w:hAnsi="Cambria" w:asciiTheme="minorHAnsi" w:hAnsiTheme="minorHAnsi"/>
                <w:b/>
                <w:bCs/>
                <w:color w:val="365F91" w:themeColor="accent1" w:themeShade="bf"/>
                <w:sz w:val="20"/>
                <w:szCs w:val="20"/>
                <w:lang w:val="el-GR" w:eastAsia="en-US"/>
              </w:rPr>
              <w:t>Τ.Κ.</w:t>
            </w:r>
          </w:p>
        </w:tc>
        <w:tc>
          <w:tcPr>
            <w:tcW w:w="6718" w:type="dxa"/>
            <w:tcBorders/>
            <w:shd w:fill="auto" w:val="clear"/>
            <w:tcMar>
              <w:left w:w="97" w:type="dxa"/>
            </w:tcMar>
          </w:tcPr>
          <w:p>
            <w:pPr>
              <w:pStyle w:val="Normal"/>
              <w:suppressAutoHyphens w:val="false"/>
              <w:spacing w:lineRule="auto" w:line="240" w:before="0" w:after="0"/>
              <w:cnfStyle w:val="000000010000" w:firstRow="0" w:lastRow="0" w:firstColumn="0" w:lastColumn="0" w:oddVBand="0" w:evenVBand="0" w:oddHBand="0" w:evenHBand="1" w:firstRowFirstColumn="0" w:firstRowLastColumn="0" w:lastRowFirstColumn="0" w:lastRowLastColumn="0"/>
              <w:rPr>
                <w:rFonts w:ascii="Cambria" w:hAnsi="Cambria" w:eastAsia="MS Gothic" w:cs="Helvetica" w:asciiTheme="minorHAnsi" w:hAnsiTheme="minorHAnsi"/>
                <w:b/>
                <w:b/>
                <w:color w:val="365F91" w:themeColor="accent1" w:themeShade="bf"/>
                <w:sz w:val="20"/>
                <w:lang w:eastAsia="en-US"/>
              </w:rPr>
            </w:pPr>
            <w:r>
              <w:rPr>
                <w:rFonts w:eastAsia="MS Gothic" w:cs="Helvetica" w:ascii="Cambria" w:hAnsi="Cambria"/>
                <w:b/>
                <w:color w:val="365F91" w:themeColor="accent1" w:themeShade="bf"/>
                <w:sz w:val="20"/>
                <w:lang w:eastAsia="en-US"/>
              </w:rPr>
            </w:r>
          </w:p>
        </w:tc>
      </w:tr>
      <w:tr>
        <w:trPr>
          <w:cnfStyle w:val="000000100000" w:firstRow="0" w:lastRow="0" w:firstColumn="0" w:lastColumn="0" w:oddVBand="0" w:evenVBand="0" w:oddHBand="1" w:evenHBand="0" w:firstRowFirstColumn="0" w:firstRowLastColumn="0" w:lastRowFirstColumn="0" w:lastRowLastColumn="0"/>
        </w:trPr>
        <w:tc>
          <w:tcPr>
            <w:tcW w:w="2307" w:type="dxa"/>
            <w:cnfStyle w:val="001000000000" w:firstRow="0" w:lastRow="0" w:firstColumn="1" w:lastColumn="0" w:oddVBand="0" w:evenVBand="0" w:oddHBand="0" w:evenHBand="0" w:firstRowFirstColumn="0" w:firstRowLastColumn="0" w:lastRowFirstColumn="0" w:lastRowLastColumn="0"/>
            <w:tcBorders/>
            <w:shd w:color="auto" w:fill="D3DFEE" w:themeFill="accent1" w:themeFillTint="3f" w:val="clear"/>
            <w:tcMar>
              <w:left w:w="97" w:type="dxa"/>
            </w:tcMar>
          </w:tcPr>
          <w:p>
            <w:pPr>
              <w:pStyle w:val="Normal"/>
              <w:suppressAutoHyphens w:val="false"/>
              <w:spacing w:lineRule="auto" w:line="240" w:before="0" w:after="0"/>
              <w:rPr>
                <w:rFonts w:ascii="Cambria" w:hAnsi="Cambria" w:eastAsia="MS Gothic" w:cs="Helvetica" w:asciiTheme="minorHAnsi" w:hAnsiTheme="minorHAnsi"/>
                <w:color w:val="365F91" w:themeColor="accent1" w:themeShade="bf"/>
                <w:sz w:val="20"/>
                <w:szCs w:val="20"/>
                <w:lang w:val="el-GR" w:eastAsia="en-US"/>
              </w:rPr>
            </w:pPr>
            <w:r>
              <w:rPr>
                <w:rFonts w:eastAsia="MS Gothic" w:cs="Helvetica" w:ascii="Cambria" w:hAnsi="Cambria" w:asciiTheme="minorHAnsi" w:hAnsiTheme="minorHAnsi"/>
                <w:b/>
                <w:bCs/>
                <w:color w:val="365F91" w:themeColor="accent1" w:themeShade="bf"/>
                <w:sz w:val="20"/>
                <w:szCs w:val="20"/>
                <w:lang w:val="el-GR" w:eastAsia="en-US"/>
              </w:rPr>
              <w:t>Τηλέφωνο</w:t>
            </w:r>
          </w:p>
        </w:tc>
        <w:tc>
          <w:tcPr>
            <w:tcW w:w="6718" w:type="dxa"/>
            <w:tcBorders/>
            <w:shd w:color="auto" w:fill="D3DFEE" w:themeFill="accent1" w:themeFillTint="3f" w:val="clear"/>
            <w:tcMar>
              <w:left w:w="97" w:type="dxa"/>
            </w:tcMar>
          </w:tcPr>
          <w:p>
            <w:pPr>
              <w:pStyle w:val="Normal"/>
              <w:suppressAutoHyphens w:val="false"/>
              <w:spacing w:lineRule="auto" w:line="240" w:before="0" w:after="0"/>
              <w:cnfStyle w:val="000000100000" w:firstRow="0" w:lastRow="0" w:firstColumn="0" w:lastColumn="0" w:oddVBand="0" w:evenVBand="0" w:oddHBand="1" w:evenHBand="0" w:firstRowFirstColumn="0" w:firstRowLastColumn="0" w:lastRowFirstColumn="0" w:lastRowLastColumn="0"/>
              <w:rPr>
                <w:rFonts w:ascii="Cambria" w:hAnsi="Cambria" w:eastAsia="MS Gothic" w:cs="Helvetica" w:asciiTheme="minorHAnsi" w:hAnsiTheme="minorHAnsi"/>
                <w:b/>
                <w:b/>
                <w:color w:val="365F91" w:themeColor="accent1" w:themeShade="bf"/>
                <w:sz w:val="20"/>
                <w:lang w:eastAsia="en-US"/>
              </w:rPr>
            </w:pPr>
            <w:r>
              <w:rPr>
                <w:rFonts w:eastAsia="MS Gothic" w:cs="Helvetica" w:ascii="Cambria" w:hAnsi="Cambria"/>
                <w:b/>
                <w:color w:val="365F91" w:themeColor="accent1" w:themeShade="bf"/>
                <w:sz w:val="20"/>
                <w:lang w:eastAsia="en-US"/>
              </w:rPr>
            </w:r>
          </w:p>
        </w:tc>
      </w:tr>
      <w:tr>
        <w:trPr>
          <w:cnfStyle w:val="000000010000" w:firstRow="0" w:lastRow="0" w:firstColumn="0" w:lastColumn="0" w:oddVBand="0" w:evenVBand="0" w:oddHBand="0" w:evenHBand="1" w:firstRowFirstColumn="0" w:firstRowLastColumn="0" w:lastRowFirstColumn="0" w:lastRowLastColumn="0"/>
        </w:trPr>
        <w:tc>
          <w:tcPr>
            <w:tcW w:w="2307" w:type="dxa"/>
            <w:cnfStyle w:val="001000000000" w:firstRow="0" w:lastRow="0" w:firstColumn="1" w:lastColumn="0" w:oddVBand="0" w:evenVBand="0" w:oddHBand="0" w:evenHBand="0" w:firstRowFirstColumn="0" w:firstRowLastColumn="0" w:lastRowFirstColumn="0" w:lastRowLastColumn="0"/>
            <w:tcBorders/>
            <w:shd w:fill="auto" w:val="clear"/>
            <w:tcMar>
              <w:left w:w="97" w:type="dxa"/>
            </w:tcMar>
          </w:tcPr>
          <w:p>
            <w:pPr>
              <w:pStyle w:val="Normal"/>
              <w:suppressAutoHyphens w:val="false"/>
              <w:spacing w:lineRule="auto" w:line="240" w:before="0" w:after="0"/>
              <w:rPr>
                <w:rFonts w:ascii="Cambria" w:hAnsi="Cambria" w:eastAsia="MS Gothic" w:cs="Helvetica" w:asciiTheme="minorHAnsi" w:hAnsiTheme="minorHAnsi"/>
                <w:color w:val="365F91" w:themeColor="accent1" w:themeShade="bf"/>
                <w:sz w:val="20"/>
                <w:szCs w:val="20"/>
                <w:lang w:val="el-GR" w:eastAsia="en-US"/>
              </w:rPr>
            </w:pPr>
            <w:r>
              <w:rPr>
                <w:rFonts w:eastAsia="MS Gothic" w:cs="Helvetica" w:ascii="Cambria" w:hAnsi="Cambria" w:asciiTheme="minorHAnsi" w:hAnsiTheme="minorHAnsi"/>
                <w:b/>
                <w:bCs/>
                <w:color w:val="365F91" w:themeColor="accent1" w:themeShade="bf"/>
                <w:sz w:val="20"/>
                <w:szCs w:val="20"/>
                <w:lang w:val="el-GR" w:eastAsia="en-US"/>
              </w:rPr>
              <w:t>Κινητό τηλέφωνο</w:t>
            </w:r>
          </w:p>
        </w:tc>
        <w:tc>
          <w:tcPr>
            <w:tcW w:w="6718" w:type="dxa"/>
            <w:tcBorders/>
            <w:shd w:fill="auto" w:val="clear"/>
            <w:tcMar>
              <w:left w:w="97" w:type="dxa"/>
            </w:tcMar>
          </w:tcPr>
          <w:p>
            <w:pPr>
              <w:pStyle w:val="Normal"/>
              <w:suppressAutoHyphens w:val="false"/>
              <w:spacing w:lineRule="auto" w:line="240" w:before="0" w:after="0"/>
              <w:cnfStyle w:val="000000010000" w:firstRow="0" w:lastRow="0" w:firstColumn="0" w:lastColumn="0" w:oddVBand="0" w:evenVBand="0" w:oddHBand="0" w:evenHBand="1" w:firstRowFirstColumn="0" w:firstRowLastColumn="0" w:lastRowFirstColumn="0" w:lastRowLastColumn="0"/>
              <w:rPr>
                <w:rFonts w:ascii="Cambria" w:hAnsi="Cambria" w:eastAsia="MS Gothic" w:cs="Helvetica" w:asciiTheme="minorHAnsi" w:hAnsiTheme="minorHAnsi"/>
                <w:b/>
                <w:b/>
                <w:color w:val="365F91" w:themeColor="accent1" w:themeShade="bf"/>
                <w:sz w:val="20"/>
                <w:lang w:eastAsia="en-US"/>
              </w:rPr>
            </w:pPr>
            <w:r>
              <w:rPr>
                <w:rFonts w:eastAsia="MS Gothic" w:cs="Helvetica" w:ascii="Cambria" w:hAnsi="Cambria"/>
                <w:b/>
                <w:color w:val="365F91" w:themeColor="accent1" w:themeShade="bf"/>
                <w:sz w:val="20"/>
                <w:lang w:eastAsia="en-US"/>
              </w:rPr>
            </w:r>
          </w:p>
        </w:tc>
      </w:tr>
    </w:tbl>
    <w:p>
      <w:pPr>
        <w:pStyle w:val="Normal"/>
        <w:rPr>
          <w:rFonts w:ascii="Cambria" w:hAnsi="Cambria" w:asciiTheme="minorHAnsi" w:hAnsiTheme="minorHAnsi"/>
          <w:lang w:val="el-GR"/>
        </w:rPr>
      </w:pPr>
      <w:r>
        <w:rPr>
          <w:rFonts w:asciiTheme="minorHAnsi" w:hAnsiTheme="minorHAnsi" w:ascii="Cambria" w:hAnsi="Cambria"/>
          <w:lang w:val="el-GR"/>
        </w:rPr>
      </w:r>
    </w:p>
    <w:tbl>
      <w:tblPr>
        <w:tblStyle w:val="LightGrid-Accent1"/>
        <w:tblW w:w="5000" w:type="pct"/>
        <w:jc w:val="left"/>
        <w:tblInd w:w="-10" w:type="dxa"/>
        <w:tblCellMar>
          <w:top w:w="0" w:type="dxa"/>
          <w:left w:w="97" w:type="dxa"/>
          <w:bottom w:w="0" w:type="dxa"/>
          <w:right w:w="108" w:type="dxa"/>
        </w:tblCellMar>
        <w:tblLook w:val="04a0" w:noVBand="1" w:noHBand="0" w:lastColumn="0" w:firstColumn="1" w:lastRow="0" w:firstRow="1"/>
      </w:tblPr>
      <w:tblGrid>
        <w:gridCol w:w="2307"/>
        <w:gridCol w:w="6718"/>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18" w:space="0" w:color="4F81BD"/>
              <w:insideH w:val="single" w:sz="18" w:space="0" w:color="4F81BD"/>
            </w:tcBorders>
            <w:shd w:fill="auto" w:val="clear"/>
            <w:tcMar>
              <w:left w:w="97" w:type="dxa"/>
            </w:tcMar>
          </w:tcPr>
          <w:p>
            <w:pPr>
              <w:pStyle w:val="Normal"/>
              <w:suppressAutoHyphens w:val="false"/>
              <w:spacing w:lineRule="auto" w:line="240" w:before="0" w:after="0"/>
              <w:jc w:val="center"/>
              <w:rPr>
                <w:rFonts w:ascii="Cambria" w:hAnsi="Cambria" w:eastAsia="MS Gothic" w:cs="Helvetica" w:asciiTheme="minorHAnsi" w:hAnsiTheme="minorHAnsi"/>
                <w:color w:val="365F91" w:themeColor="accent1" w:themeShade="bf"/>
                <w:lang w:val="el-GR" w:eastAsia="en-US"/>
              </w:rPr>
            </w:pPr>
            <w:r>
              <w:rPr>
                <w:rFonts w:eastAsia="MS Gothic" w:cs="Helvetica" w:ascii="Cambria" w:hAnsi="Cambria" w:asciiTheme="minorHAnsi" w:hAnsiTheme="minorHAnsi"/>
                <w:b/>
                <w:bCs/>
                <w:color w:val="365F91" w:themeColor="accent1" w:themeShade="bf"/>
                <w:lang w:val="el-GR" w:eastAsia="en-US"/>
              </w:rPr>
              <w:t>Συνεργάτης – Ομάδα Έργου</w:t>
            </w:r>
            <w:r>
              <w:rPr>
                <w:rStyle w:val="FootnoteAnchor"/>
                <w:rFonts w:eastAsia="MS Gothic" w:cs="Helvetica" w:ascii="Cambria" w:hAnsi="Cambria" w:asciiTheme="minorHAnsi" w:hAnsiTheme="minorHAnsi"/>
                <w:b/>
                <w:bCs/>
                <w:color w:val="365F91" w:themeColor="accent1" w:themeShade="bf"/>
                <w:lang w:val="el-GR" w:eastAsia="en-US"/>
              </w:rPr>
              <w:footnoteReference w:id="2"/>
            </w:r>
          </w:p>
        </w:tc>
      </w:tr>
      <w:tr>
        <w:trPr>
          <w:cnfStyle w:val="000000100000" w:firstRow="0" w:lastRow="0" w:firstColumn="0" w:lastColumn="0" w:oddVBand="0" w:evenVBand="0" w:oddHBand="1" w:evenHBand="0" w:firstRowFirstColumn="0" w:firstRowLastColumn="0" w:lastRowFirstColumn="0" w:lastRowLastColumn="0"/>
        </w:trPr>
        <w:tc>
          <w:tcPr>
            <w:tcW w:w="2307" w:type="dxa"/>
            <w:cnfStyle w:val="001000000000" w:firstRow="0" w:lastRow="0" w:firstColumn="1" w:lastColumn="0" w:oddVBand="0" w:evenVBand="0" w:oddHBand="0" w:evenHBand="0" w:firstRowFirstColumn="0" w:firstRowLastColumn="0" w:lastRowFirstColumn="0" w:lastRowLastColumn="0"/>
            <w:tcBorders/>
            <w:shd w:color="auto" w:fill="D3DFEE" w:themeFill="accent1" w:themeFillTint="3f" w:val="clear"/>
            <w:tcMar>
              <w:left w:w="97" w:type="dxa"/>
            </w:tcMar>
          </w:tcPr>
          <w:p>
            <w:pPr>
              <w:pStyle w:val="Normal"/>
              <w:suppressAutoHyphens w:val="false"/>
              <w:spacing w:lineRule="auto" w:line="240" w:before="0" w:after="0"/>
              <w:rPr>
                <w:rFonts w:ascii="Cambria" w:hAnsi="Cambria" w:eastAsia="MS Gothic" w:cs="Helvetica" w:asciiTheme="minorHAnsi" w:hAnsiTheme="minorHAnsi"/>
                <w:color w:val="365F91" w:themeColor="accent1" w:themeShade="bf"/>
                <w:sz w:val="20"/>
                <w:lang w:val="el-GR" w:eastAsia="en-US"/>
              </w:rPr>
            </w:pPr>
            <w:r>
              <w:rPr>
                <w:rFonts w:eastAsia="MS Gothic" w:cs="Helvetica" w:ascii="Cambria" w:hAnsi="Cambria" w:asciiTheme="minorHAnsi" w:hAnsiTheme="minorHAnsi"/>
                <w:b/>
                <w:bCs/>
                <w:color w:val="365F91" w:themeColor="accent1" w:themeShade="bf"/>
                <w:sz w:val="20"/>
                <w:szCs w:val="20"/>
                <w:lang w:val="el-GR" w:eastAsia="en-US"/>
              </w:rPr>
              <w:t>Ονοματεπώνυμο</w:t>
            </w:r>
          </w:p>
        </w:tc>
        <w:tc>
          <w:tcPr>
            <w:tcW w:w="6718" w:type="dxa"/>
            <w:tcBorders/>
            <w:shd w:color="auto" w:fill="D3DFEE" w:themeFill="accent1" w:themeFillTint="3f" w:val="clear"/>
            <w:tcMar>
              <w:left w:w="97" w:type="dxa"/>
            </w:tcMar>
          </w:tcPr>
          <w:p>
            <w:pPr>
              <w:pStyle w:val="Normal"/>
              <w:suppressAutoHyphens w:val="false"/>
              <w:spacing w:lineRule="auto" w:line="240" w:before="0" w:after="0"/>
              <w:cnfStyle w:val="000000100000" w:firstRow="0" w:lastRow="0" w:firstColumn="0" w:lastColumn="0" w:oddVBand="0" w:evenVBand="0" w:oddHBand="1" w:evenHBand="0" w:firstRowFirstColumn="0" w:firstRowLastColumn="0" w:lastRowFirstColumn="0" w:lastRowLastColumn="0"/>
              <w:rPr>
                <w:rFonts w:ascii="Cambria" w:hAnsi="Cambria" w:eastAsia="MS Gothic" w:cs="Helvetica" w:asciiTheme="minorHAnsi" w:hAnsiTheme="minorHAnsi"/>
                <w:b/>
                <w:b/>
                <w:color w:val="365F91" w:themeColor="accent1" w:themeShade="bf"/>
                <w:sz w:val="20"/>
                <w:lang w:eastAsia="en-US"/>
              </w:rPr>
            </w:pPr>
            <w:r>
              <w:rPr>
                <w:rFonts w:eastAsia="MS Gothic" w:cs="Helvetica" w:ascii="Cambria" w:hAnsi="Cambria"/>
                <w:b/>
                <w:color w:val="365F91" w:themeColor="accent1" w:themeShade="bf"/>
                <w:sz w:val="20"/>
                <w:lang w:eastAsia="en-US"/>
              </w:rPr>
            </w:r>
          </w:p>
        </w:tc>
      </w:tr>
      <w:tr>
        <w:trPr>
          <w:cnfStyle w:val="000000010000" w:firstRow="0" w:lastRow="0" w:firstColumn="0" w:lastColumn="0" w:oddVBand="0" w:evenVBand="0" w:oddHBand="0" w:evenHBand="1" w:firstRowFirstColumn="0" w:firstRowLastColumn="0" w:lastRowFirstColumn="0" w:lastRowLastColumn="0"/>
        </w:trPr>
        <w:tc>
          <w:tcPr>
            <w:tcW w:w="2307" w:type="dxa"/>
            <w:cnfStyle w:val="001000000000" w:firstRow="0" w:lastRow="0" w:firstColumn="1" w:lastColumn="0" w:oddVBand="0" w:evenVBand="0" w:oddHBand="0" w:evenHBand="0" w:firstRowFirstColumn="0" w:firstRowLastColumn="0" w:lastRowFirstColumn="0" w:lastRowLastColumn="0"/>
            <w:tcBorders/>
            <w:shd w:fill="auto" w:val="clear"/>
            <w:tcMar>
              <w:left w:w="97" w:type="dxa"/>
            </w:tcMar>
          </w:tcPr>
          <w:p>
            <w:pPr>
              <w:pStyle w:val="Normal"/>
              <w:suppressAutoHyphens w:val="false"/>
              <w:spacing w:lineRule="auto" w:line="240" w:before="0" w:after="0"/>
              <w:rPr>
                <w:rFonts w:ascii="Cambria" w:hAnsi="Cambria" w:eastAsia="MS Gothic" w:cs="Helvetica" w:asciiTheme="minorHAnsi" w:hAnsiTheme="minorHAnsi"/>
                <w:color w:val="365F91" w:themeColor="accent1" w:themeShade="bf"/>
                <w:sz w:val="20"/>
                <w:szCs w:val="20"/>
                <w:lang w:val="el-GR" w:eastAsia="en-US"/>
              </w:rPr>
            </w:pPr>
            <w:r>
              <w:rPr>
                <w:rFonts w:eastAsia="MS Gothic" w:cs="Helvetica" w:ascii="Cambria" w:hAnsi="Cambria" w:asciiTheme="minorHAnsi" w:hAnsiTheme="minorHAnsi"/>
                <w:b/>
                <w:bCs/>
                <w:color w:val="365F91" w:themeColor="accent1" w:themeShade="bf"/>
                <w:sz w:val="20"/>
                <w:szCs w:val="20"/>
                <w:lang w:val="el-GR" w:eastAsia="en-US"/>
              </w:rPr>
              <w:t>Θέση</w:t>
            </w:r>
          </w:p>
        </w:tc>
        <w:tc>
          <w:tcPr>
            <w:tcW w:w="6718" w:type="dxa"/>
            <w:tcBorders/>
            <w:shd w:fill="auto" w:val="clear"/>
            <w:tcMar>
              <w:left w:w="97" w:type="dxa"/>
            </w:tcMar>
          </w:tcPr>
          <w:p>
            <w:pPr>
              <w:pStyle w:val="Normal"/>
              <w:suppressAutoHyphens w:val="false"/>
              <w:spacing w:lineRule="auto" w:line="240" w:before="0" w:after="0"/>
              <w:cnfStyle w:val="000000010000" w:firstRow="0" w:lastRow="0" w:firstColumn="0" w:lastColumn="0" w:oddVBand="0" w:evenVBand="0" w:oddHBand="0" w:evenHBand="1" w:firstRowFirstColumn="0" w:firstRowLastColumn="0" w:lastRowFirstColumn="0" w:lastRowLastColumn="0"/>
              <w:rPr>
                <w:rFonts w:ascii="Cambria" w:hAnsi="Cambria" w:eastAsia="MS Gothic" w:cs="Helvetica" w:asciiTheme="minorHAnsi" w:hAnsiTheme="minorHAnsi"/>
                <w:b/>
                <w:b/>
                <w:color w:val="365F91" w:themeColor="accent1" w:themeShade="bf"/>
                <w:sz w:val="20"/>
                <w:lang w:eastAsia="en-US"/>
              </w:rPr>
            </w:pPr>
            <w:r>
              <w:rPr>
                <w:rFonts w:eastAsia="MS Gothic" w:cs="Helvetica" w:ascii="Cambria" w:hAnsi="Cambria"/>
                <w:b/>
                <w:color w:val="365F91" w:themeColor="accent1" w:themeShade="bf"/>
                <w:sz w:val="20"/>
                <w:lang w:eastAsia="en-US"/>
              </w:rPr>
            </w:r>
          </w:p>
        </w:tc>
      </w:tr>
      <w:tr>
        <w:trPr>
          <w:cnfStyle w:val="000000100000" w:firstRow="0" w:lastRow="0" w:firstColumn="0" w:lastColumn="0" w:oddVBand="0" w:evenVBand="0" w:oddHBand="1" w:evenHBand="0" w:firstRowFirstColumn="0" w:firstRowLastColumn="0" w:lastRowFirstColumn="0" w:lastRowLastColumn="0"/>
        </w:trPr>
        <w:tc>
          <w:tcPr>
            <w:tcW w:w="2307" w:type="dxa"/>
            <w:cnfStyle w:val="001000000000" w:firstRow="0" w:lastRow="0" w:firstColumn="1" w:lastColumn="0" w:oddVBand="0" w:evenVBand="0" w:oddHBand="0" w:evenHBand="0" w:firstRowFirstColumn="0" w:firstRowLastColumn="0" w:lastRowFirstColumn="0" w:lastRowLastColumn="0"/>
            <w:tcBorders/>
            <w:shd w:color="auto" w:fill="D3DFEE" w:themeFill="accent1" w:themeFillTint="3f" w:val="clear"/>
            <w:tcMar>
              <w:left w:w="97" w:type="dxa"/>
            </w:tcMar>
          </w:tcPr>
          <w:p>
            <w:pPr>
              <w:pStyle w:val="Normal"/>
              <w:suppressAutoHyphens w:val="false"/>
              <w:spacing w:lineRule="auto" w:line="240" w:before="0" w:after="0"/>
              <w:rPr>
                <w:rFonts w:ascii="Cambria" w:hAnsi="Cambria" w:eastAsia="MS Gothic" w:cs="Helvetica" w:asciiTheme="minorHAnsi" w:hAnsiTheme="minorHAnsi"/>
                <w:color w:val="365F91" w:themeColor="accent1" w:themeShade="bf"/>
                <w:sz w:val="20"/>
                <w:lang w:val="el-GR" w:eastAsia="en-US"/>
              </w:rPr>
            </w:pPr>
            <w:r>
              <w:rPr>
                <w:rFonts w:eastAsia="MS Gothic" w:cs="Helvetica" w:ascii="Cambria" w:hAnsi="Cambria" w:asciiTheme="minorHAnsi" w:hAnsiTheme="minorHAnsi"/>
                <w:b/>
                <w:bCs/>
                <w:color w:val="365F91" w:themeColor="accent1" w:themeShade="bf"/>
                <w:sz w:val="20"/>
                <w:szCs w:val="20"/>
                <w:lang w:val="el-GR" w:eastAsia="en-US"/>
              </w:rPr>
              <w:t>Φορέας</w:t>
            </w:r>
          </w:p>
        </w:tc>
        <w:tc>
          <w:tcPr>
            <w:tcW w:w="6718" w:type="dxa"/>
            <w:tcBorders/>
            <w:shd w:color="auto" w:fill="D3DFEE" w:themeFill="accent1" w:themeFillTint="3f" w:val="clear"/>
            <w:tcMar>
              <w:left w:w="97" w:type="dxa"/>
            </w:tcMar>
          </w:tcPr>
          <w:p>
            <w:pPr>
              <w:pStyle w:val="Normal"/>
              <w:suppressAutoHyphens w:val="false"/>
              <w:spacing w:lineRule="auto" w:line="240" w:before="0" w:after="0"/>
              <w:cnfStyle w:val="000000100000" w:firstRow="0" w:lastRow="0" w:firstColumn="0" w:lastColumn="0" w:oddVBand="0" w:evenVBand="0" w:oddHBand="1" w:evenHBand="0" w:firstRowFirstColumn="0" w:firstRowLastColumn="0" w:lastRowFirstColumn="0" w:lastRowLastColumn="0"/>
              <w:rPr>
                <w:rFonts w:ascii="Cambria" w:hAnsi="Cambria" w:eastAsia="MS Gothic" w:cs="Helvetica" w:asciiTheme="minorHAnsi" w:hAnsiTheme="minorHAnsi"/>
                <w:b/>
                <w:b/>
                <w:color w:val="365F91" w:themeColor="accent1" w:themeShade="bf"/>
                <w:sz w:val="20"/>
                <w:lang w:eastAsia="en-US"/>
              </w:rPr>
            </w:pPr>
            <w:r>
              <w:rPr>
                <w:rFonts w:eastAsia="MS Gothic" w:cs="Helvetica" w:ascii="Cambria" w:hAnsi="Cambria"/>
                <w:b/>
                <w:color w:val="365F91" w:themeColor="accent1" w:themeShade="bf"/>
                <w:sz w:val="20"/>
                <w:lang w:eastAsia="en-US"/>
              </w:rPr>
            </w:r>
          </w:p>
        </w:tc>
      </w:tr>
      <w:tr>
        <w:trPr>
          <w:cnfStyle w:val="000000010000" w:firstRow="0" w:lastRow="0" w:firstColumn="0" w:lastColumn="0" w:oddVBand="0" w:evenVBand="0" w:oddHBand="0" w:evenHBand="1" w:firstRowFirstColumn="0" w:firstRowLastColumn="0" w:lastRowFirstColumn="0" w:lastRowLastColumn="0"/>
        </w:trPr>
        <w:tc>
          <w:tcPr>
            <w:tcW w:w="2307" w:type="dxa"/>
            <w:cnfStyle w:val="001000000000" w:firstRow="0" w:lastRow="0" w:firstColumn="1" w:lastColumn="0" w:oddVBand="0" w:evenVBand="0" w:oddHBand="0" w:evenHBand="0" w:firstRowFirstColumn="0" w:firstRowLastColumn="0" w:lastRowFirstColumn="0" w:lastRowLastColumn="0"/>
            <w:tcBorders/>
            <w:shd w:fill="auto" w:val="clear"/>
            <w:tcMar>
              <w:left w:w="97" w:type="dxa"/>
            </w:tcMar>
          </w:tcPr>
          <w:p>
            <w:pPr>
              <w:pStyle w:val="Normal"/>
              <w:suppressAutoHyphens w:val="false"/>
              <w:spacing w:lineRule="auto" w:line="240" w:before="0" w:after="0"/>
              <w:rPr>
                <w:rFonts w:ascii="Cambria" w:hAnsi="Cambria" w:eastAsia="MS Gothic" w:cs="Helvetica" w:asciiTheme="minorHAnsi" w:hAnsiTheme="minorHAnsi"/>
                <w:color w:val="365F91" w:themeColor="accent1" w:themeShade="bf"/>
                <w:sz w:val="20"/>
                <w:szCs w:val="20"/>
                <w:lang w:eastAsia="en-US"/>
              </w:rPr>
            </w:pPr>
            <w:r>
              <w:rPr>
                <w:rFonts w:eastAsia="MS Gothic" w:cs="Helvetica" w:ascii="Cambria" w:hAnsi="Cambria" w:asciiTheme="minorHAnsi" w:hAnsiTheme="minorHAnsi"/>
                <w:b/>
                <w:bCs/>
                <w:color w:val="365F91" w:themeColor="accent1" w:themeShade="bf"/>
                <w:sz w:val="20"/>
                <w:szCs w:val="20"/>
                <w:lang w:val="el-GR" w:eastAsia="en-US"/>
              </w:rPr>
              <w:t>Ειδικότητα</w:t>
            </w:r>
          </w:p>
        </w:tc>
        <w:tc>
          <w:tcPr>
            <w:tcW w:w="6718" w:type="dxa"/>
            <w:tcBorders/>
            <w:shd w:fill="auto" w:val="clear"/>
            <w:tcMar>
              <w:left w:w="97" w:type="dxa"/>
            </w:tcMar>
          </w:tcPr>
          <w:p>
            <w:pPr>
              <w:pStyle w:val="Normal"/>
              <w:suppressAutoHyphens w:val="false"/>
              <w:spacing w:lineRule="auto" w:line="240" w:before="0" w:after="0"/>
              <w:cnfStyle w:val="000000010000" w:firstRow="0" w:lastRow="0" w:firstColumn="0" w:lastColumn="0" w:oddVBand="0" w:evenVBand="0" w:oddHBand="0" w:evenHBand="1" w:firstRowFirstColumn="0" w:firstRowLastColumn="0" w:lastRowFirstColumn="0" w:lastRowLastColumn="0"/>
              <w:rPr>
                <w:rFonts w:ascii="Cambria" w:hAnsi="Cambria" w:eastAsia="MS Gothic" w:cs="Helvetica" w:asciiTheme="minorHAnsi" w:hAnsiTheme="minorHAnsi"/>
                <w:b/>
                <w:b/>
                <w:color w:val="365F91" w:themeColor="accent1" w:themeShade="bf"/>
                <w:sz w:val="20"/>
                <w:lang w:eastAsia="en-US"/>
              </w:rPr>
            </w:pPr>
            <w:r>
              <w:rPr>
                <w:rFonts w:eastAsia="MS Gothic" w:cs="Helvetica" w:ascii="Cambria" w:hAnsi="Cambria"/>
                <w:b/>
                <w:color w:val="365F91" w:themeColor="accent1" w:themeShade="bf"/>
                <w:sz w:val="20"/>
                <w:lang w:eastAsia="en-US"/>
              </w:rPr>
            </w:r>
          </w:p>
        </w:tc>
      </w:tr>
      <w:tr>
        <w:trPr>
          <w:cnfStyle w:val="000000100000" w:firstRow="0" w:lastRow="0" w:firstColumn="0" w:lastColumn="0" w:oddVBand="0" w:evenVBand="0" w:oddHBand="1" w:evenHBand="0" w:firstRowFirstColumn="0" w:firstRowLastColumn="0" w:lastRowFirstColumn="0" w:lastRowLastColumn="0"/>
        </w:trPr>
        <w:tc>
          <w:tcPr>
            <w:tcW w:w="2307" w:type="dxa"/>
            <w:cnfStyle w:val="001000000000" w:firstRow="0" w:lastRow="0" w:firstColumn="1" w:lastColumn="0" w:oddVBand="0" w:evenVBand="0" w:oddHBand="0" w:evenHBand="0" w:firstRowFirstColumn="0" w:firstRowLastColumn="0" w:lastRowFirstColumn="0" w:lastRowLastColumn="0"/>
            <w:tcBorders/>
            <w:shd w:color="auto" w:fill="D3DFEE" w:themeFill="accent1" w:themeFillTint="3f" w:val="clear"/>
            <w:tcMar>
              <w:left w:w="97" w:type="dxa"/>
            </w:tcMar>
          </w:tcPr>
          <w:p>
            <w:pPr>
              <w:pStyle w:val="Normal"/>
              <w:suppressAutoHyphens w:val="false"/>
              <w:spacing w:lineRule="auto" w:line="240" w:before="0" w:after="0"/>
              <w:rPr>
                <w:rFonts w:ascii="Cambria" w:hAnsi="Cambria" w:eastAsia="MS Gothic" w:cs="Helvetica" w:asciiTheme="minorHAnsi" w:hAnsiTheme="minorHAnsi"/>
                <w:color w:val="365F91" w:themeColor="accent1" w:themeShade="bf"/>
                <w:sz w:val="20"/>
                <w:lang w:eastAsia="en-US"/>
              </w:rPr>
            </w:pPr>
            <w:r>
              <w:rPr>
                <w:rFonts w:eastAsia="MS Gothic" w:cs="Helvetica"/>
                <w:b/>
                <w:bCs/>
                <w:color w:val="365F91" w:themeColor="accent1" w:themeShade="bf"/>
                <w:sz w:val="20"/>
                <w:szCs w:val="20"/>
                <w:lang w:val="el-GR" w:eastAsia="en-US"/>
              </w:rPr>
              <w:t xml:space="preserve">Ηλεκτρονικό ταχυδρομείο, </w:t>
            </w:r>
            <w:r>
              <w:rPr>
                <w:rFonts w:eastAsia="MS Gothic" w:cs="Helvetica"/>
                <w:b/>
                <w:bCs/>
                <w:color w:val="365F91" w:themeColor="accent1" w:themeShade="bf"/>
                <w:sz w:val="20"/>
                <w:szCs w:val="20"/>
                <w:lang w:eastAsia="en-US"/>
              </w:rPr>
              <w:t xml:space="preserve">e-mail </w:t>
            </w:r>
          </w:p>
        </w:tc>
        <w:tc>
          <w:tcPr>
            <w:tcW w:w="6718" w:type="dxa"/>
            <w:tcBorders/>
            <w:shd w:color="auto" w:fill="D3DFEE" w:themeFill="accent1" w:themeFillTint="3f" w:val="clear"/>
            <w:tcMar>
              <w:left w:w="97" w:type="dxa"/>
            </w:tcMar>
          </w:tcPr>
          <w:p>
            <w:pPr>
              <w:pStyle w:val="Normal"/>
              <w:suppressAutoHyphens w:val="false"/>
              <w:spacing w:lineRule="auto" w:line="240" w:before="0" w:after="0"/>
              <w:cnfStyle w:val="000000100000" w:firstRow="0" w:lastRow="0" w:firstColumn="0" w:lastColumn="0" w:oddVBand="0" w:evenVBand="0" w:oddHBand="1" w:evenHBand="0" w:firstRowFirstColumn="0" w:firstRowLastColumn="0" w:lastRowFirstColumn="0" w:lastRowLastColumn="0"/>
              <w:rPr>
                <w:rFonts w:ascii="Cambria" w:hAnsi="Cambria" w:eastAsia="MS Gothic" w:cs="Helvetica" w:asciiTheme="minorHAnsi" w:hAnsiTheme="minorHAnsi"/>
                <w:b/>
                <w:b/>
                <w:color w:val="365F91" w:themeColor="accent1" w:themeShade="bf"/>
                <w:sz w:val="20"/>
                <w:lang w:eastAsia="en-US"/>
              </w:rPr>
            </w:pPr>
            <w:r>
              <w:rPr>
                <w:rFonts w:eastAsia="MS Gothic" w:cs="Helvetica" w:ascii="Cambria" w:hAnsi="Cambria"/>
                <w:b/>
                <w:color w:val="365F91" w:themeColor="accent1" w:themeShade="bf"/>
                <w:sz w:val="20"/>
                <w:lang w:eastAsia="en-US"/>
              </w:rPr>
            </w:r>
          </w:p>
        </w:tc>
      </w:tr>
    </w:tbl>
    <w:p>
      <w:pPr>
        <w:pStyle w:val="ListParagraph"/>
        <w:suppressAutoHyphens w:val="false"/>
        <w:spacing w:lineRule="auto" w:line="276" w:before="0" w:after="200"/>
        <w:ind w:left="426" w:hanging="0"/>
        <w:rPr>
          <w:rFonts w:ascii="Cambria" w:hAnsi="Cambria" w:asciiTheme="minorHAnsi" w:hAnsiTheme="minorHAnsi"/>
          <w:b/>
          <w:b/>
          <w:bCs/>
          <w:color w:val="365F91" w:themeColor="accent1" w:themeShade="bf"/>
          <w:sz w:val="22"/>
          <w:szCs w:val="22"/>
          <w:lang w:val="el-GR"/>
        </w:rPr>
      </w:pPr>
      <w:r>
        <w:rPr>
          <w:rFonts w:asciiTheme="minorHAnsi" w:hAnsiTheme="minorHAnsi" w:ascii="Cambria" w:hAnsi="Cambria"/>
          <w:b/>
          <w:bCs/>
          <w:color w:val="365F91" w:themeColor="accent1" w:themeShade="bf"/>
          <w:sz w:val="22"/>
          <w:szCs w:val="22"/>
          <w:lang w:val="el-GR"/>
        </w:rPr>
      </w:r>
    </w:p>
    <w:p>
      <w:pPr>
        <w:pStyle w:val="Normal"/>
        <w:suppressAutoHyphens w:val="false"/>
        <w:spacing w:lineRule="auto" w:line="240" w:before="0" w:after="0"/>
        <w:jc w:val="left"/>
        <w:rPr>
          <w:rFonts w:ascii="Cambria" w:hAnsi="Cambria" w:asciiTheme="minorHAnsi" w:hAnsiTheme="minorHAnsi"/>
          <w:b/>
          <w:b/>
          <w:bCs/>
          <w:color w:val="365F91" w:themeColor="accent1" w:themeShade="bf"/>
          <w:sz w:val="22"/>
          <w:szCs w:val="22"/>
          <w:lang w:val="el-GR"/>
        </w:rPr>
      </w:pPr>
      <w:r>
        <w:rPr>
          <w:rFonts w:asciiTheme="minorHAnsi" w:hAnsiTheme="minorHAnsi" w:ascii="Cambria" w:hAnsi="Cambria"/>
          <w:b/>
          <w:bCs/>
          <w:color w:val="365F91" w:themeColor="accent1" w:themeShade="bf"/>
          <w:sz w:val="22"/>
          <w:szCs w:val="22"/>
          <w:lang w:val="el-GR"/>
        </w:rPr>
      </w:r>
      <w:r>
        <w:br w:type="page"/>
      </w:r>
    </w:p>
    <w:p>
      <w:pPr>
        <w:pStyle w:val="ListParagraph"/>
        <w:numPr>
          <w:ilvl w:val="0"/>
          <w:numId w:val="1"/>
        </w:numPr>
        <w:suppressAutoHyphens w:val="false"/>
        <w:spacing w:lineRule="auto" w:line="276" w:before="0" w:after="200"/>
        <w:ind w:left="426" w:hanging="426"/>
        <w:rPr>
          <w:rFonts w:ascii="Cambria" w:hAnsi="Cambria" w:asciiTheme="minorHAnsi" w:hAnsiTheme="minorHAnsi"/>
          <w:b/>
          <w:b/>
          <w:bCs/>
          <w:color w:val="365F91" w:themeColor="accent1" w:themeShade="bf"/>
          <w:sz w:val="22"/>
          <w:szCs w:val="22"/>
          <w:lang w:val="el-GR"/>
        </w:rPr>
      </w:pPr>
      <w:r>
        <w:rPr>
          <w:rFonts w:ascii="Cambria" w:hAnsi="Cambria" w:asciiTheme="minorHAnsi" w:hAnsiTheme="minorHAnsi"/>
          <w:b/>
          <w:bCs/>
          <w:color w:val="365F91" w:themeColor="accent1" w:themeShade="bf"/>
          <w:sz w:val="22"/>
          <w:szCs w:val="22"/>
          <w:lang w:val="el-GR"/>
        </w:rPr>
        <w:t>Επιλογή Ενότητας</w:t>
      </w:r>
    </w:p>
    <w:p>
      <w:pPr>
        <w:pStyle w:val="Normal"/>
        <w:suppressAutoHyphens w:val="false"/>
        <w:spacing w:lineRule="auto" w:line="276" w:before="0" w:after="200"/>
        <w:rPr>
          <w:rFonts w:ascii="Cambria" w:hAnsi="Cambria" w:asciiTheme="minorHAnsi" w:hAnsiTheme="minorHAnsi"/>
          <w:sz w:val="22"/>
          <w:szCs w:val="22"/>
          <w:lang w:val="el-GR"/>
        </w:rPr>
      </w:pPr>
      <w:r>
        <w:rPr>
          <w:rFonts w:ascii="Cambria" w:hAnsi="Cambria" w:asciiTheme="minorHAnsi" w:hAnsiTheme="minorHAnsi"/>
          <w:sz w:val="22"/>
          <w:szCs w:val="22"/>
          <w:lang w:val="el-GR"/>
        </w:rPr>
        <w:t>Παρακαλείσθε να δηλώσετε για ποια Ενότητα ενδιαφέρεστε να υποβάλλετε την πρόταση (μπορεί να είναι για μια ή  περισσότερες από τις παρακάτω):</w:t>
      </w:r>
    </w:p>
    <w:p>
      <w:pPr>
        <w:pStyle w:val="Normal"/>
        <w:suppressAutoHyphens w:val="false"/>
        <w:spacing w:lineRule="auto" w:line="276" w:before="0" w:after="200"/>
        <w:rPr>
          <w:rFonts w:ascii="Cambria" w:hAnsi="Cambria" w:asciiTheme="minorHAnsi" w:hAnsiTheme="minorHAnsi"/>
          <w:sz w:val="22"/>
          <w:szCs w:val="22"/>
          <w:lang w:val="el-GR"/>
        </w:rPr>
      </w:pPr>
      <w:r>
        <w:rPr>
          <w:rFonts w:ascii="Cambria" w:hAnsi="Cambria" w:asciiTheme="minorHAnsi" w:hAnsiTheme="minorHAnsi"/>
          <w:sz w:val="22"/>
          <w:szCs w:val="22"/>
          <w:lang w:val="el-GR"/>
        </w:rPr>
        <w:t>Ενδιαφέρομαι για την/τις Ενότητα/ες  : ____________________________________________</w:t>
      </w:r>
    </w:p>
    <w:p>
      <w:pPr>
        <w:pStyle w:val="Normal"/>
        <w:suppressAutoHyphens w:val="false"/>
        <w:spacing w:lineRule="auto" w:line="276" w:before="0" w:after="200"/>
        <w:ind w:left="1418" w:hanging="1418"/>
        <w:jc w:val="left"/>
        <w:rPr/>
      </w:pPr>
      <w:r>
        <w:rPr>
          <w:rFonts w:ascii="Cambria" w:hAnsi="Cambria" w:asciiTheme="minorHAnsi" w:hAnsiTheme="minorHAnsi"/>
          <w:b/>
          <w:bCs/>
          <w:color w:val="365F91" w:themeColor="accent1" w:themeShade="bf"/>
          <w:sz w:val="22"/>
          <w:szCs w:val="22"/>
          <w:lang w:val="el-GR"/>
        </w:rPr>
        <w:t>Ενότητα 1</w:t>
      </w:r>
      <w:r>
        <w:rPr>
          <w:rFonts w:ascii="Cambria" w:hAnsi="Cambria" w:asciiTheme="minorHAnsi" w:hAnsiTheme="minorHAnsi"/>
          <w:b/>
          <w:bCs/>
          <w:color w:val="365F91" w:themeColor="accent1" w:themeShade="bf"/>
          <w:sz w:val="22"/>
          <w:szCs w:val="22"/>
          <w:vertAlign w:val="superscript"/>
          <w:lang w:val="el-GR"/>
        </w:rPr>
        <w:t>η</w:t>
      </w:r>
      <w:r>
        <w:rPr>
          <w:rFonts w:ascii="Cambria" w:hAnsi="Cambria" w:asciiTheme="minorHAnsi" w:hAnsiTheme="minorHAnsi"/>
          <w:b/>
          <w:bCs/>
          <w:color w:val="365F91" w:themeColor="accent1" w:themeShade="bf"/>
          <w:sz w:val="22"/>
          <w:szCs w:val="22"/>
          <w:lang w:val="el-GR"/>
        </w:rPr>
        <w:t xml:space="preserve">: </w:t>
        <w:tab/>
        <w:t xml:space="preserve">Layer 2 VPN (L2VPN) – Ιδιωτικά Εικονικά Δίκτυα για δεδομένα ειδικού σκοπού  </w:t>
      </w:r>
      <w:ins w:id="0" w:author="xanthos@fedora " w:date="2015-10-28T19:27:00Z">
        <w:r>
          <w:rPr>
            <w:rFonts w:ascii="Cambria" w:hAnsi="Cambria" w:asciiTheme="minorHAnsi" w:hAnsiTheme="minorHAnsi"/>
            <w:b/>
            <w:bCs/>
            <w:color w:val="365F91" w:themeColor="accent1" w:themeShade="bf"/>
            <w:sz w:val="22"/>
            <w:szCs w:val="22"/>
            <w:lang w:val="el-GR"/>
          </w:rPr>
          <w:t>Απ' ότι</w:t>
        </w:r>
      </w:ins>
      <w:ins w:id="1" w:author="xanthos@fedora " w:date="2015-10-28T19:28:00Z">
        <w:r>
          <w:rPr>
            <w:rFonts w:ascii="Cambria" w:hAnsi="Cambria" w:asciiTheme="minorHAnsi" w:hAnsiTheme="minorHAnsi"/>
            <w:b/>
            <w:bCs/>
            <w:color w:val="365F91" w:themeColor="accent1" w:themeShade="bf"/>
            <w:sz w:val="22"/>
            <w:szCs w:val="22"/>
            <w:lang w:val="el-GR"/>
          </w:rPr>
          <w:t xml:space="preserve"> καταλαβαίνω  δεν μας κάνει: &lt;&lt;μεταξύ δύο ή περισσότερων συνδεδεμένων στο ΕΔΕΤ φορέων&gt;&gt;</w:t>
        </w:r>
      </w:ins>
    </w:p>
    <w:p>
      <w:pPr>
        <w:pStyle w:val="Normal"/>
        <w:suppressAutoHyphens w:val="false"/>
        <w:spacing w:lineRule="auto" w:line="276" w:before="0" w:after="200"/>
        <w:ind w:left="1418" w:hanging="1418"/>
        <w:jc w:val="left"/>
        <w:rPr>
          <w:rFonts w:ascii="Cambria" w:hAnsi="Cambria" w:asciiTheme="minorHAnsi" w:hAnsiTheme="minorHAnsi"/>
          <w:b/>
          <w:b/>
          <w:bCs/>
          <w:color w:val="365F91" w:themeColor="accent1" w:themeShade="bf"/>
          <w:sz w:val="22"/>
          <w:lang w:val="el-GR"/>
        </w:rPr>
      </w:pPr>
      <w:r>
        <w:rPr>
          <w:rFonts w:ascii="Cambria" w:hAnsi="Cambria" w:asciiTheme="minorHAnsi" w:hAnsiTheme="minorHAnsi"/>
          <w:b/>
          <w:bCs/>
          <w:strike/>
          <w:color w:val="365F91" w:themeColor="accent1" w:themeShade="bf"/>
          <w:sz w:val="22"/>
          <w:szCs w:val="22"/>
          <w:lang w:val="el-GR"/>
          <w:rPrChange w:id="0" w:author="xanthos@fedora " w:date="2015-10-28T19:27:00Z"/>
        </w:rPr>
        <w:t>Ενότητα 2</w:t>
      </w:r>
      <w:r>
        <w:rPr>
          <w:rFonts w:ascii="Cambria" w:hAnsi="Cambria" w:asciiTheme="minorHAnsi" w:hAnsiTheme="minorHAnsi"/>
          <w:b/>
          <w:bCs/>
          <w:strike/>
          <w:color w:val="365F91" w:themeColor="accent1" w:themeShade="bf"/>
          <w:sz w:val="22"/>
          <w:szCs w:val="22"/>
          <w:vertAlign w:val="superscript"/>
          <w:lang w:val="el-GR"/>
          <w:rPrChange w:id="0" w:author="xanthos@fedora " w:date="2015-10-28T19:27:00Z"/>
        </w:rPr>
        <w:t>η</w:t>
      </w:r>
      <w:r>
        <w:rPr>
          <w:rFonts w:ascii="Cambria" w:hAnsi="Cambria" w:asciiTheme="minorHAnsi" w:hAnsiTheme="minorHAnsi"/>
          <w:b/>
          <w:bCs/>
          <w:strike/>
          <w:color w:val="365F91" w:themeColor="accent1" w:themeShade="bf"/>
          <w:sz w:val="22"/>
          <w:szCs w:val="22"/>
          <w:lang w:val="el-GR"/>
          <w:rPrChange w:id="0" w:author="xanthos@fedora " w:date="2015-10-28T19:27:00Z"/>
        </w:rPr>
        <w:t xml:space="preserve">: </w:t>
        <w:tab/>
      </w:r>
      <w:r>
        <w:rPr>
          <w:rFonts w:ascii="Cambria" w:hAnsi="Cambria" w:asciiTheme="minorHAnsi" w:hAnsiTheme="minorHAnsi"/>
          <w:b/>
          <w:bCs/>
          <w:strike/>
          <w:color w:val="365F91" w:themeColor="accent1" w:themeShade="bf"/>
          <w:sz w:val="22"/>
          <w:szCs w:val="22"/>
          <w:rPrChange w:id="0" w:author="xanthos@fedora " w:date="2015-10-28T19:27:00Z"/>
        </w:rPr>
        <w:t>ViMa</w:t>
      </w:r>
      <w:r>
        <w:rPr>
          <w:rFonts w:ascii="Cambria" w:hAnsi="Cambria" w:asciiTheme="minorHAnsi" w:hAnsiTheme="minorHAnsi"/>
          <w:b/>
          <w:bCs/>
          <w:strike/>
          <w:color w:val="365F91" w:themeColor="accent1" w:themeShade="bf"/>
          <w:sz w:val="22"/>
          <w:szCs w:val="22"/>
          <w:lang w:val="el-GR"/>
          <w:rPrChange w:id="0" w:author="xanthos@fedora " w:date="2015-10-28T19:27:00Z"/>
        </w:rPr>
        <w:t xml:space="preserve">  – Εικονικές Μηχανές για τη φιλοξενία υπηρεσιών, πειραμάτων και εφαρμογών </w:t>
      </w:r>
    </w:p>
    <w:p>
      <w:pPr>
        <w:pStyle w:val="Normal"/>
        <w:suppressAutoHyphens w:val="false"/>
        <w:spacing w:lineRule="auto" w:line="276" w:before="0" w:after="200"/>
        <w:ind w:left="1418" w:hanging="1418"/>
        <w:jc w:val="left"/>
        <w:rPr>
          <w:rFonts w:ascii="Cambria" w:hAnsi="Cambria" w:asciiTheme="minorHAnsi" w:hAnsiTheme="minorHAnsi"/>
          <w:b/>
          <w:b/>
          <w:bCs/>
          <w:color w:val="365F91" w:themeColor="accent1" w:themeShade="bf"/>
          <w:sz w:val="22"/>
          <w:szCs w:val="22"/>
          <w:lang w:val="el-GR"/>
        </w:rPr>
      </w:pPr>
      <w:r>
        <w:rPr>
          <w:rFonts w:ascii="Cambria" w:hAnsi="Cambria" w:asciiTheme="minorHAnsi" w:hAnsiTheme="minorHAnsi"/>
          <w:b/>
          <w:bCs/>
          <w:strike/>
          <w:color w:val="365F91" w:themeColor="accent1" w:themeShade="bf"/>
          <w:sz w:val="22"/>
          <w:szCs w:val="22"/>
          <w:lang w:val="el-GR"/>
          <w:rPrChange w:id="0" w:author="xanthos@fedora " w:date="2015-10-28T19:27:00Z"/>
        </w:rPr>
        <w:t>Ενότητα 3</w:t>
      </w:r>
      <w:r>
        <w:rPr>
          <w:rFonts w:ascii="Cambria" w:hAnsi="Cambria" w:asciiTheme="minorHAnsi" w:hAnsiTheme="minorHAnsi"/>
          <w:b/>
          <w:bCs/>
          <w:strike/>
          <w:color w:val="365F91" w:themeColor="accent1" w:themeShade="bf"/>
          <w:sz w:val="22"/>
          <w:szCs w:val="22"/>
          <w:vertAlign w:val="superscript"/>
          <w:lang w:val="el-GR"/>
          <w:rPrChange w:id="0" w:author="xanthos@fedora " w:date="2015-10-28T19:27:00Z"/>
        </w:rPr>
        <w:t>η</w:t>
      </w:r>
      <w:r>
        <w:rPr>
          <w:rFonts w:ascii="Cambria" w:hAnsi="Cambria" w:asciiTheme="minorHAnsi" w:hAnsiTheme="minorHAnsi"/>
          <w:b/>
          <w:bCs/>
          <w:strike/>
          <w:color w:val="365F91" w:themeColor="accent1" w:themeShade="bf"/>
          <w:sz w:val="22"/>
          <w:szCs w:val="22"/>
          <w:lang w:val="el-GR"/>
          <w:rPrChange w:id="0" w:author="xanthos@fedora " w:date="2015-10-28T19:27:00Z"/>
        </w:rPr>
        <w:t xml:space="preserve">: </w:t>
        <w:tab/>
      </w:r>
      <w:r>
        <w:rPr>
          <w:rFonts w:ascii="Cambria" w:hAnsi="Cambria" w:asciiTheme="minorHAnsi" w:hAnsiTheme="minorHAnsi"/>
          <w:b/>
          <w:bCs/>
          <w:strike/>
          <w:color w:val="365F91" w:themeColor="accent1" w:themeShade="bf"/>
          <w:sz w:val="22"/>
          <w:szCs w:val="22"/>
          <w:rPrChange w:id="0" w:author="xanthos@fedora " w:date="2015-10-28T19:27:00Z"/>
        </w:rPr>
        <w:t>myNetLab</w:t>
      </w:r>
      <w:r>
        <w:rPr>
          <w:rFonts w:ascii="Cambria" w:hAnsi="Cambria" w:asciiTheme="minorHAnsi" w:hAnsiTheme="minorHAnsi"/>
          <w:b/>
          <w:bCs/>
          <w:strike/>
          <w:color w:val="365F91" w:themeColor="accent1" w:themeShade="bf"/>
          <w:sz w:val="22"/>
          <w:szCs w:val="22"/>
          <w:lang w:val="el-GR"/>
          <w:rPrChange w:id="0" w:author="xanthos@fedora " w:date="2015-10-28T19:27:00Z"/>
        </w:rPr>
        <w:t xml:space="preserve"> – Σχεδιάστε το δικό σας Εικονικό Εργαστήριο Δικτύων </w:t>
      </w:r>
    </w:p>
    <w:p>
      <w:pPr>
        <w:pStyle w:val="Normal"/>
        <w:ind w:left="1418" w:hanging="1418"/>
        <w:rPr>
          <w:rFonts w:ascii="Cambria" w:hAnsi="Cambria" w:asciiTheme="minorHAnsi" w:hAnsiTheme="minorHAnsi"/>
          <w:b/>
          <w:b/>
          <w:bCs/>
          <w:color w:val="365F91" w:themeColor="accent1" w:themeShade="bf"/>
          <w:sz w:val="22"/>
          <w:szCs w:val="22"/>
          <w:lang w:val="el-GR"/>
        </w:rPr>
      </w:pPr>
      <w:r>
        <w:rPr>
          <w:rFonts w:ascii="Cambria" w:hAnsi="Cambria" w:asciiTheme="minorHAnsi" w:hAnsiTheme="minorHAnsi"/>
          <w:b/>
          <w:bCs/>
          <w:color w:val="365F91" w:themeColor="accent1" w:themeShade="bf"/>
          <w:sz w:val="22"/>
          <w:szCs w:val="22"/>
          <w:lang w:val="el-GR"/>
        </w:rPr>
        <w:t>Ενότητα 4</w:t>
      </w:r>
      <w:r>
        <w:rPr>
          <w:rFonts w:ascii="Cambria" w:hAnsi="Cambria" w:asciiTheme="minorHAnsi" w:hAnsiTheme="minorHAnsi"/>
          <w:b/>
          <w:bCs/>
          <w:color w:val="365F91" w:themeColor="accent1" w:themeShade="bf"/>
          <w:sz w:val="22"/>
          <w:szCs w:val="22"/>
          <w:vertAlign w:val="superscript"/>
          <w:lang w:val="el-GR"/>
        </w:rPr>
        <w:t>η</w:t>
      </w:r>
      <w:r>
        <w:rPr>
          <w:rFonts w:ascii="Cambria" w:hAnsi="Cambria" w:asciiTheme="minorHAnsi" w:hAnsiTheme="minorHAnsi"/>
          <w:b/>
          <w:bCs/>
          <w:color w:val="365F91" w:themeColor="accent1" w:themeShade="bf"/>
          <w:sz w:val="22"/>
          <w:szCs w:val="22"/>
          <w:lang w:val="el-GR"/>
        </w:rPr>
        <w:t xml:space="preserve">: </w:t>
        <w:tab/>
        <w:t xml:space="preserve">‘Οπτικά μονοπάτια’-  Υπερ-Υψηλή Ταχύτητα και Ασφάλεια στην μεταφορά Δεδομένων </w:t>
      </w:r>
    </w:p>
    <w:p>
      <w:pPr>
        <w:pStyle w:val="Normal"/>
        <w:ind w:left="1418" w:hanging="1418"/>
        <w:rPr>
          <w:rFonts w:ascii="Cambria" w:hAnsi="Cambria" w:asciiTheme="minorHAnsi" w:hAnsiTheme="minorHAnsi"/>
          <w:sz w:val="22"/>
          <w:szCs w:val="22"/>
          <w:lang w:val="el-GR"/>
        </w:rPr>
      </w:pPr>
      <w:r>
        <w:rPr>
          <w:rFonts w:asciiTheme="minorHAnsi" w:hAnsiTheme="minorHAnsi" w:ascii="Cambria" w:hAnsi="Cambria"/>
          <w:sz w:val="22"/>
          <w:szCs w:val="22"/>
          <w:lang w:val="el-GR"/>
        </w:rPr>
      </w:r>
    </w:p>
    <w:p>
      <w:pPr>
        <w:pStyle w:val="ListParagraph"/>
        <w:numPr>
          <w:ilvl w:val="0"/>
          <w:numId w:val="1"/>
        </w:numPr>
        <w:ind w:left="426" w:hanging="426"/>
        <w:rPr>
          <w:rFonts w:ascii="Cambria" w:hAnsi="Cambria" w:asciiTheme="minorHAnsi" w:hAnsiTheme="minorHAnsi"/>
          <w:b/>
          <w:b/>
          <w:bCs/>
          <w:color w:val="365F91" w:themeColor="accent1" w:themeShade="bf"/>
          <w:szCs w:val="21"/>
          <w:lang w:val="el-GR"/>
        </w:rPr>
      </w:pPr>
      <w:r>
        <w:rPr>
          <w:rFonts w:ascii="Cambria" w:hAnsi="Cambria" w:asciiTheme="minorHAnsi" w:hAnsiTheme="minorHAnsi"/>
          <w:b/>
          <w:bCs/>
          <w:color w:val="365F91" w:themeColor="accent1" w:themeShade="bf"/>
          <w:szCs w:val="21"/>
          <w:lang w:val="el-GR"/>
        </w:rPr>
        <w:t>Σύνοψη Πρότασης (όριο 500 λέξεις)</w:t>
      </w:r>
    </w:p>
    <w:p>
      <w:pPr>
        <w:pStyle w:val="Normal"/>
        <w:rPr/>
      </w:pPr>
      <w:r>
        <w:rPr>
          <w:rFonts w:ascii="Cambria" w:hAnsi="Cambria" w:asciiTheme="minorHAnsi" w:hAnsiTheme="minorHAnsi"/>
          <w:sz w:val="22"/>
          <w:lang w:val="el-GR"/>
        </w:rPr>
        <w:t>Το Κέντρο Δορυφόρων Διονύσου (ΚΔΔ) και το Εργαστήριο Ανώτερης Γεωδαισίας (ΕΑΓ) του Εθνικού Μετσόβιου Πολυτεχνείου (ΕΜΠ), τα τελευταία δύο χρόνια επεξεργάζονται καθημερινά μεγάλο όγκο δορυφορικών γεωδαιτών δεδομένων, που συλλεγονται από δέκτες GNSS (Global Navigation Satellite Systems), μόνιμα εγκατεστημένων σε σημεία ενδιαφέροντος σε όλη την Ελλάδα. Η δραστηριότητα αυτή, είναι μεγάλης σημασίας τόσο για το ακαδημαικό, όσο και για το ερευνητικό έργο της Σχολής Αγρονόμων και Τοπογράφων Μηχανικών.</w:t>
      </w:r>
    </w:p>
    <w:p>
      <w:pPr>
        <w:pStyle w:val="Normal"/>
        <w:rPr/>
      </w:pPr>
      <w:r>
        <w:rPr>
          <w:rFonts w:ascii="Cambria" w:hAnsi="Cambria" w:asciiTheme="minorHAnsi" w:hAnsiTheme="minorHAnsi"/>
          <w:sz w:val="22"/>
          <w:lang w:val="el-GR"/>
        </w:rPr>
        <w:t>Η ακρίβεια εντοπισμού θέσης που προσφέρουν τα Παγκόσμια Συστήματα Δορυφορικού Εντοπισμού (GNSS), μπορεί πλέον να προσεγγίσει τα λίγα χιλιοστά, καθιστώντας έτσι δυνατή τη χρήση τέτοιων μεθόδων για τη μελέτη μετατοπίσεων του στρεού φλοιού. Το γεγονός αυτό, έχει οδηγήσει πολλούς, εγχώριους και μη, οργανισμούς στην εγκαθιδρυση μόνιμων “δικτύων” σταθμών GNSS για την παρακολούθηση και μελέτη της τεκτονικής δομής του Ελλαδικού χώρου. Αν και νέα, η μέθοδος αυτή έχει ήδη προσφέρει σημαντικά οφέλη και αποτελέσματα στην κατανόηση των πολύπλοκων διεργασιών που λαμβάνουν χώρα στην Ελλάδα, μιας εκ των πλέον δραστήριων τεκτονικά περιοχών σε όλο τηον κόσμο (δημοσιεύσεις...).</w:t>
      </w:r>
    </w:p>
    <w:p>
      <w:pPr>
        <w:pStyle w:val="Normal"/>
        <w:rPr/>
      </w:pPr>
      <w:r>
        <w:rPr>
          <w:rFonts w:ascii="Cambria" w:hAnsi="Cambria" w:asciiTheme="minorHAnsi" w:hAnsiTheme="minorHAnsi"/>
          <w:sz w:val="22"/>
          <w:lang w:val="el-GR"/>
        </w:rPr>
        <w:t>Τα δεδομένα που συλλέγονται στους κατά τόπους δέκτες, μεταφέρονται στα κέντρα επεξεργασίας, όπου  και υπόκεινται σε κατάλληλη αναλυση. Στο ΚΔΔ/ΕΑΓ, λειτουργεί ήδη μία τέτοια υποδομή, υποδοχής και επεξεργασίας δεδομένων, με βάση τα πλέον σύγχρονα ευρωπαικά πρότυπα. Τα εργαστήρια διαθέτουν μεγάλη τεχνογνωσία στον τομέα αυτό, γεγονός που καταδυνείεται τόσο από τον μεγάλο αριθμό δημοσιεύεσεων όσο και από την συνεργασία τους με διαφορους φορείς μεγάλου βεληνεκούς.</w:t>
      </w:r>
    </w:p>
    <w:p>
      <w:pPr>
        <w:pStyle w:val="Normal"/>
        <w:rPr/>
      </w:pPr>
      <w:r>
        <w:rPr>
          <w:rFonts w:ascii="Cambria" w:hAnsi="Cambria" w:asciiTheme="minorHAnsi" w:hAnsiTheme="minorHAnsi"/>
          <w:sz w:val="22"/>
          <w:lang w:val="el-GR"/>
        </w:rPr>
        <w:t xml:space="preserve">Μέσω της παρούσας πρότασης, τα εργαστήρια σκοπεύουν στην ενσωμάτωση ενός δικτύου 1χ GNSS δεκτών στο δίκτυο της ΕΔΕΤ· το δίτκυο αυτό είναι μεγάλης σημασίας, καθώς είναι εγκατεστημένο κατά μήκος του Ελληνικού τόξου. Μέσω της διαδικασίας αυτής, τα εργαστήρια θα  είναι σε θέση να υποδέχονται απρόσκοπτα , με ασφάλεια και ταχύτητα τα δεδομένα που συλλέγονται στους δέκτες, </w:t>
      </w:r>
    </w:p>
    <w:p>
      <w:pPr>
        <w:pStyle w:val="Normal"/>
        <w:rPr/>
      </w:pPr>
      <w:r>
        <w:rPr>
          <w:rFonts w:ascii="Cambria" w:hAnsi="Cambria" w:asciiTheme="minorHAnsi" w:hAnsiTheme="minorHAnsi"/>
          <w:sz w:val="22"/>
          <w:lang w:val="el-GR"/>
        </w:rPr>
        <w:t>Τα οφέλη που θα προκύψουν είναι πολύπλευρα και αφορούν όχι μόνο το ΕΜΠ αλλά και ολόκληρη την επιστημονική και ακαδημαική κοινότητα:</w:t>
      </w:r>
    </w:p>
    <w:p>
      <w:pPr>
        <w:pStyle w:val="Normal"/>
        <w:numPr>
          <w:ilvl w:val="0"/>
          <w:numId w:val="4"/>
        </w:numPr>
        <w:rPr/>
      </w:pPr>
      <w:r>
        <w:rPr>
          <w:rFonts w:ascii="Cambria" w:hAnsi="Cambria" w:asciiTheme="minorHAnsi" w:hAnsiTheme="minorHAnsi"/>
          <w:sz w:val="22"/>
          <w:lang w:val="el-GR"/>
        </w:rPr>
        <w:t>τα δεδομένα θα διαμοιράζονται αμέσως μετά τη συλλογή τους μέσω μίας σύγχρονης διαδικτυακής πλατφόρμας σε όλους τους ενδιαφερόμενους.</w:t>
      </w:r>
    </w:p>
    <w:p>
      <w:pPr>
        <w:pStyle w:val="Normal"/>
        <w:numPr>
          <w:ilvl w:val="0"/>
          <w:numId w:val="4"/>
        </w:numPr>
        <w:rPr/>
      </w:pPr>
      <w:r>
        <w:rPr>
          <w:rFonts w:ascii="Cambria" w:hAnsi="Cambria" w:asciiTheme="minorHAnsi" w:hAnsiTheme="minorHAnsi"/>
          <w:sz w:val="22"/>
          <w:lang w:val="el-GR"/>
        </w:rPr>
        <w:t>Τα ΚΔΔ/ΕΑΓ θα μπορούν να αναλύουν τα δεδομένα σε σχεδόν πραγματικό χρόνο, γεγονός που θα δώσει σημαντική ώθηση τόσο στο ερευνητικό όσο και στο ακαδημαικό εργο τους.</w:t>
      </w:r>
    </w:p>
    <w:p>
      <w:pPr>
        <w:pStyle w:val="Normal"/>
        <w:numPr>
          <w:ilvl w:val="0"/>
          <w:numId w:val="4"/>
        </w:numPr>
        <w:rPr/>
      </w:pPr>
      <w:r>
        <w:rPr>
          <w:rFonts w:ascii="Cambria" w:hAnsi="Cambria" w:asciiTheme="minorHAnsi" w:hAnsiTheme="minorHAnsi"/>
          <w:sz w:val="22"/>
          <w:lang w:val="el-GR"/>
        </w:rPr>
        <w:t>Θα γίνει χρήση των πλέον σύγρονων λογισμικών εργαλέιων για την ανάλυση δορυφορικών δεδομένων σε σχεδόν πραγματικό χρόνο· όπου αυτά δεν επαρκούν, θα ανπτυχθούν νέα τα οποί θα είναι ανοιχτά στην επιστημονική κοινότητα</w:t>
      </w:r>
    </w:p>
    <w:p>
      <w:pPr>
        <w:pStyle w:val="Normal"/>
        <w:rPr>
          <w:rFonts w:ascii="Cambria" w:hAnsi="Cambria" w:asciiTheme="minorHAnsi" w:hAnsiTheme="minorHAnsi"/>
          <w:sz w:val="22"/>
          <w:lang w:val="el-GR"/>
        </w:rPr>
      </w:pPr>
      <w:r>
        <w:rPr>
          <w:rFonts w:asciiTheme="minorHAnsi" w:hAnsiTheme="minorHAnsi" w:ascii="Cambria" w:hAnsi="Cambria"/>
          <w:sz w:val="22"/>
          <w:lang w:val="el-GR"/>
        </w:rPr>
      </w:r>
    </w:p>
    <w:p>
      <w:pPr>
        <w:pStyle w:val="ListParagraph"/>
        <w:numPr>
          <w:ilvl w:val="0"/>
          <w:numId w:val="1"/>
        </w:numPr>
        <w:suppressAutoHyphens w:val="false"/>
        <w:spacing w:lineRule="auto" w:line="276" w:before="0" w:after="200"/>
        <w:ind w:left="426" w:hanging="426"/>
        <w:rPr>
          <w:rFonts w:ascii="Cambria" w:hAnsi="Cambria" w:asciiTheme="minorHAnsi" w:hAnsiTheme="minorHAnsi"/>
          <w:b/>
          <w:b/>
          <w:bCs/>
          <w:color w:val="365F91" w:themeColor="accent1" w:themeShade="bf"/>
          <w:sz w:val="22"/>
          <w:szCs w:val="21"/>
          <w:lang w:val="el-GR"/>
        </w:rPr>
      </w:pPr>
      <w:r>
        <w:rPr>
          <w:rFonts w:ascii="Cambria" w:hAnsi="Cambria" w:asciiTheme="minorHAnsi" w:hAnsiTheme="minorHAnsi"/>
          <w:b/>
          <w:bCs/>
          <w:color w:val="365F91" w:themeColor="accent1" w:themeShade="bf"/>
          <w:sz w:val="22"/>
          <w:szCs w:val="21"/>
          <w:lang w:val="el-GR"/>
        </w:rPr>
        <w:t>Τεχνικές Προδιαγραφές (όριο 2000 λέξεις)</w:t>
      </w:r>
    </w:p>
    <w:p>
      <w:pPr>
        <w:pStyle w:val="Normal"/>
        <w:rPr>
          <w:rFonts w:ascii="Cambria" w:hAnsi="Cambria" w:asciiTheme="minorHAnsi" w:hAnsiTheme="minorHAnsi"/>
          <w:sz w:val="22"/>
          <w:lang w:val="el-GR"/>
        </w:rPr>
      </w:pPr>
      <w:r>
        <w:rPr>
          <w:rFonts w:ascii="Cambria" w:hAnsi="Cambria" w:asciiTheme="minorHAnsi" w:hAnsiTheme="minorHAnsi"/>
          <w:sz w:val="22"/>
          <w:lang w:val="el-GR"/>
        </w:rPr>
        <w:t>Όλοι οι ενδιαφερόμενοι θα πρέπει να συμπεριλάβουν στις προτάσεις τους:</w:t>
      </w:r>
    </w:p>
    <w:p>
      <w:pPr>
        <w:pStyle w:val="ListParagraph"/>
        <w:numPr>
          <w:ilvl w:val="0"/>
          <w:numId w:val="2"/>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120" w:after="240"/>
        <w:rPr>
          <w:rFonts w:ascii="Cambria" w:hAnsi="Cambria" w:asciiTheme="minorHAnsi" w:hAnsiTheme="minorHAnsi"/>
          <w:sz w:val="22"/>
          <w:szCs w:val="22"/>
          <w:lang w:val="el-GR"/>
        </w:rPr>
      </w:pPr>
      <w:r>
        <w:rPr>
          <w:rFonts w:eastAsia="Times New Roman" w:cs="Courier New" w:ascii="Cambria" w:hAnsi="Cambria" w:asciiTheme="minorHAnsi" w:hAnsiTheme="minorHAnsi"/>
          <w:sz w:val="22"/>
          <w:szCs w:val="22"/>
          <w:lang w:val="el-GR" w:eastAsia="el-GR"/>
        </w:rPr>
        <w:t>Τις απαιτήσεις για ψηφιακές υποδομές στο πλαίσιο της πρότασης (π.χ. υψηλής χωρητικότητας διασυνδέσεις (</w:t>
      </w:r>
      <w:r>
        <w:rPr>
          <w:rFonts w:ascii="Cambria" w:hAnsi="Cambria" w:asciiTheme="minorHAnsi" w:hAnsiTheme="minorHAnsi"/>
          <w:sz w:val="22"/>
          <w:szCs w:val="22"/>
        </w:rPr>
        <w:t>high</w:t>
      </w:r>
      <w:r>
        <w:rPr>
          <w:rFonts w:ascii="Cambria" w:hAnsi="Cambria" w:asciiTheme="minorHAnsi" w:hAnsiTheme="minorHAnsi"/>
          <w:sz w:val="22"/>
          <w:szCs w:val="22"/>
          <w:lang w:val="el-GR"/>
        </w:rPr>
        <w:t xml:space="preserve"> </w:t>
      </w:r>
      <w:r>
        <w:rPr>
          <w:rFonts w:ascii="Cambria" w:hAnsi="Cambria" w:asciiTheme="minorHAnsi" w:hAnsiTheme="minorHAnsi"/>
          <w:sz w:val="22"/>
          <w:szCs w:val="22"/>
        </w:rPr>
        <w:t>bandwidth</w:t>
      </w:r>
      <w:r>
        <w:rPr>
          <w:rFonts w:ascii="Cambria" w:hAnsi="Cambria" w:asciiTheme="minorHAnsi" w:hAnsiTheme="minorHAnsi"/>
          <w:sz w:val="22"/>
          <w:szCs w:val="22"/>
          <w:lang w:val="el-GR"/>
        </w:rPr>
        <w:t xml:space="preserve"> </w:t>
      </w:r>
      <w:r>
        <w:rPr>
          <w:rFonts w:ascii="Cambria" w:hAnsi="Cambria" w:asciiTheme="minorHAnsi" w:hAnsiTheme="minorHAnsi"/>
          <w:sz w:val="22"/>
          <w:szCs w:val="22"/>
        </w:rPr>
        <w:t>connections</w:t>
      </w:r>
      <w:r>
        <w:rPr>
          <w:rFonts w:ascii="Cambria" w:hAnsi="Cambria" w:asciiTheme="minorHAnsi" w:hAnsiTheme="minorHAnsi"/>
          <w:sz w:val="22"/>
          <w:szCs w:val="22"/>
          <w:lang w:val="el-GR"/>
        </w:rPr>
        <w:t>), αφιερωμένοι εξυπηρετητές δεδομένων (</w:t>
      </w:r>
      <w:r>
        <w:rPr>
          <w:rFonts w:ascii="Cambria" w:hAnsi="Cambria" w:asciiTheme="minorHAnsi" w:hAnsiTheme="minorHAnsi"/>
          <w:sz w:val="22"/>
          <w:szCs w:val="22"/>
        </w:rPr>
        <w:t>dedicated</w:t>
      </w:r>
      <w:r>
        <w:rPr>
          <w:rFonts w:ascii="Cambria" w:hAnsi="Cambria" w:asciiTheme="minorHAnsi" w:hAnsiTheme="minorHAnsi"/>
          <w:sz w:val="22"/>
          <w:szCs w:val="22"/>
          <w:lang w:val="el-GR"/>
        </w:rPr>
        <w:t xml:space="preserve"> </w:t>
      </w:r>
      <w:r>
        <w:rPr>
          <w:rFonts w:ascii="Cambria" w:hAnsi="Cambria" w:asciiTheme="minorHAnsi" w:hAnsiTheme="minorHAnsi"/>
          <w:sz w:val="22"/>
          <w:szCs w:val="22"/>
        </w:rPr>
        <w:t>data</w:t>
      </w:r>
      <w:r>
        <w:rPr>
          <w:rFonts w:ascii="Cambria" w:hAnsi="Cambria" w:asciiTheme="minorHAnsi" w:hAnsiTheme="minorHAnsi"/>
          <w:sz w:val="22"/>
          <w:szCs w:val="22"/>
          <w:lang w:val="el-GR"/>
        </w:rPr>
        <w:t xml:space="preserve"> </w:t>
      </w:r>
      <w:r>
        <w:rPr>
          <w:rFonts w:ascii="Cambria" w:hAnsi="Cambria" w:asciiTheme="minorHAnsi" w:hAnsiTheme="minorHAnsi"/>
          <w:sz w:val="22"/>
          <w:szCs w:val="22"/>
        </w:rPr>
        <w:t>servers</w:t>
      </w:r>
      <w:r>
        <w:rPr>
          <w:rFonts w:ascii="Cambria" w:hAnsi="Cambria" w:asciiTheme="minorHAnsi" w:hAnsiTheme="minorHAnsi"/>
          <w:sz w:val="22"/>
          <w:szCs w:val="22"/>
          <w:lang w:val="el-GR"/>
        </w:rPr>
        <w:t>), πειραματικό περιβάλλον δικτύου)</w:t>
      </w:r>
      <w:r>
        <w:rPr>
          <w:rFonts w:eastAsia="Times New Roman" w:cs="Courier New" w:ascii="Cambria" w:hAnsi="Cambria" w:asciiTheme="minorHAnsi" w:hAnsiTheme="minorHAnsi"/>
          <w:sz w:val="22"/>
          <w:szCs w:val="22"/>
          <w:lang w:val="el-GR" w:eastAsia="el-GR"/>
        </w:rPr>
        <w:t>.</w:t>
      </w:r>
    </w:p>
    <w:p>
      <w:pPr>
        <w:pStyle w:val="ListParagraph"/>
        <w:numPr>
          <w:ilvl w:val="0"/>
          <w:numId w:val="2"/>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120" w:after="240"/>
        <w:rPr>
          <w:rFonts w:ascii="Cambria" w:hAnsi="Cambria" w:asciiTheme="minorHAnsi" w:hAnsiTheme="minorHAnsi"/>
          <w:sz w:val="22"/>
          <w:szCs w:val="22"/>
          <w:lang w:val="el-GR"/>
        </w:rPr>
      </w:pPr>
      <w:r>
        <w:rPr>
          <w:rFonts w:eastAsia="Times New Roman" w:cs="Courier New" w:ascii="Cambria" w:hAnsi="Cambria" w:asciiTheme="minorHAnsi" w:hAnsiTheme="minorHAnsi"/>
          <w:sz w:val="22"/>
          <w:szCs w:val="22"/>
          <w:lang w:val="el-GR" w:eastAsia="el-GR"/>
        </w:rPr>
        <w:t>Συγκεκριμένες τεχνολογικές προδιαγραφές (π.χ. επεξεργαστική ισχύ εξυπηρετητών, μέγεθος αποθηκευτικού χώρου/ ταχύτητα αποθήκευσης, απαιτήσεις ασφάλειας στη μετάδοση των δεδομένων).</w:t>
      </w:r>
    </w:p>
    <w:p>
      <w:pPr>
        <w:pStyle w:val="ListParagraph"/>
        <w:numPr>
          <w:ilvl w:val="0"/>
          <w:numId w:val="2"/>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76" w:before="120" w:after="240"/>
        <w:jc w:val="left"/>
        <w:rPr>
          <w:rFonts w:ascii="Cambria" w:hAnsi="Cambria" w:eastAsia="Times New Roman" w:cs="Courier New" w:asciiTheme="minorHAnsi" w:hAnsiTheme="minorHAnsi"/>
          <w:sz w:val="22"/>
          <w:szCs w:val="22"/>
          <w:lang w:val="el-GR" w:eastAsia="el-GR"/>
        </w:rPr>
      </w:pPr>
      <w:r>
        <w:rPr>
          <w:rFonts w:eastAsia="Times New Roman" w:cs="Courier New" w:ascii="Cambria" w:hAnsi="Cambria" w:asciiTheme="minorHAnsi" w:hAnsiTheme="minorHAnsi"/>
          <w:sz w:val="22"/>
          <w:szCs w:val="22"/>
          <w:lang w:val="el-GR" w:eastAsia="el-GR"/>
        </w:rPr>
        <w:t xml:space="preserve">Με ποιους άλλους φορείς/ερευνητές/ακαδημαϊκούς διεθνώς σκοπεύουν να συνεργαστούν σε θέματα διεξαγωγής έρευνας, πειραμάτων, ακαδημαϊκών πρακτικών, ανταλλαγής/ συγκριτικής ανάλυσης δεδομένων ή διασύνδεσης φορέων.  </w:t>
      </w:r>
    </w:p>
    <w:p>
      <w:pPr>
        <w:pStyle w:val="ListParagraph"/>
        <w:numPr>
          <w:ilvl w:val="0"/>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76" w:before="120" w:after="240"/>
        <w:jc w:val="left"/>
        <w:rPr>
          <w:rFonts w:ascii="Cambria" w:hAnsi="Cambria" w:eastAsia="Times New Roman" w:cs="Courier New" w:asciiTheme="minorHAnsi" w:hAnsiTheme="minorHAnsi"/>
          <w:sz w:val="22"/>
          <w:szCs w:val="22"/>
          <w:lang w:val="el-GR" w:eastAsia="el-GR"/>
        </w:rPr>
      </w:pPr>
      <w:r>
        <w:rPr>
          <w:rFonts w:eastAsia="Times New Roman" w:cs="Courier New" w:ascii="Cambria" w:hAnsi="Cambria" w:asciiTheme="minorHAnsi" w:hAnsiTheme="minorHAnsi"/>
          <w:sz w:val="22"/>
          <w:szCs w:val="22"/>
          <w:lang w:val="el-GR" w:eastAsia="el-GR"/>
        </w:rPr>
        <w:t xml:space="preserve">Τους περιορισμούς που θέτει η τεχνολογία σήμερα στο ερευνητικό/ακαδημαϊκό έργο τους, ή στη λειτουργία των υποδομών/υπηρεσιών </w:t>
      </w:r>
    </w:p>
    <w:p>
      <w:pPr>
        <w:pStyle w:val="Normal"/>
        <w:rPr>
          <w:rFonts w:ascii="Cambria" w:hAnsi="Cambria" w:asciiTheme="minorHAnsi" w:hAnsiTheme="minorHAnsi"/>
          <w:sz w:val="22"/>
          <w:lang w:val="el-GR"/>
        </w:rPr>
      </w:pPr>
      <w:r>
        <w:rPr>
          <w:rFonts w:ascii="Cambria" w:hAnsi="Cambria" w:asciiTheme="minorHAnsi" w:hAnsiTheme="minorHAnsi"/>
          <w:sz w:val="22"/>
          <w:lang w:val="el-GR"/>
        </w:rPr>
        <w:t>Ειδικότερα, οι προτάσεις θα πρέπει να συμπεριλαμβάνουν:</w:t>
      </w:r>
    </w:p>
    <w:p>
      <w:pPr>
        <w:pStyle w:val="Normal"/>
        <w:spacing w:before="120" w:after="240"/>
        <w:ind w:left="426" w:hanging="0"/>
        <w:rPr>
          <w:rFonts w:ascii="Cambria" w:hAnsi="Cambria" w:asciiTheme="minorHAnsi" w:hAnsiTheme="minorHAnsi"/>
          <w:sz w:val="22"/>
          <w:szCs w:val="22"/>
          <w:lang w:val="el-GR"/>
        </w:rPr>
      </w:pPr>
      <w:r>
        <w:rPr>
          <w:rFonts w:eastAsia="ＭＳ ゴシック" w:cs="" w:ascii="Cambria" w:hAnsi="Cambria" w:asciiTheme="minorHAnsi" w:cstheme="majorBidi" w:eastAsiaTheme="majorEastAsia" w:hAnsiTheme="minorHAnsi"/>
          <w:b/>
          <w:bCs/>
          <w:color w:val="365F91" w:themeColor="accent1" w:themeShade="bf"/>
          <w:sz w:val="22"/>
          <w:szCs w:val="22"/>
          <w:lang w:val="el-GR"/>
        </w:rPr>
        <w:t xml:space="preserve">α. </w:t>
        <w:tab/>
      </w:r>
      <w:r>
        <w:rPr>
          <w:rFonts w:eastAsia="ＭＳ ゴシック" w:cs="" w:ascii="Cambria" w:hAnsi="Cambria" w:asciiTheme="minorHAnsi" w:cstheme="majorBidi" w:eastAsiaTheme="majorEastAsia" w:hAnsiTheme="minorHAnsi"/>
          <w:bCs/>
          <w:color w:val="365F91" w:themeColor="accent1" w:themeShade="bf"/>
          <w:sz w:val="22"/>
          <w:szCs w:val="22"/>
          <w:lang w:val="el-GR"/>
        </w:rPr>
        <w:t>Εφόσον προέρχονται από</w:t>
      </w:r>
      <w:r>
        <w:rPr>
          <w:rFonts w:eastAsia="ＭＳ ゴシック" w:cs="" w:ascii="Cambria" w:hAnsi="Cambria" w:asciiTheme="minorHAnsi" w:cstheme="majorBidi" w:eastAsiaTheme="majorEastAsia" w:hAnsiTheme="minorHAnsi"/>
          <w:b/>
          <w:bCs/>
          <w:color w:val="365F91" w:themeColor="accent1" w:themeShade="bf"/>
          <w:sz w:val="22"/>
          <w:szCs w:val="22"/>
          <w:lang w:val="el-GR"/>
        </w:rPr>
        <w:t xml:space="preserve"> ερευνητές/ερευνητικές ομάδες</w:t>
      </w:r>
      <w:r>
        <w:rPr>
          <w:rFonts w:ascii="Cambria" w:hAnsi="Cambria" w:asciiTheme="minorHAnsi" w:hAnsiTheme="minorHAnsi"/>
          <w:sz w:val="22"/>
          <w:szCs w:val="22"/>
          <w:lang w:val="el-GR"/>
        </w:rPr>
        <w:t>:</w:t>
      </w:r>
    </w:p>
    <w:p>
      <w:pPr>
        <w:pStyle w:val="ListParagraph"/>
        <w:numPr>
          <w:ilvl w:val="0"/>
          <w:numId w:val="2"/>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120" w:after="240"/>
        <w:rPr>
          <w:rFonts w:ascii="Cambria" w:hAnsi="Cambria" w:asciiTheme="minorHAnsi" w:hAnsiTheme="minorHAnsi"/>
          <w:sz w:val="22"/>
          <w:szCs w:val="22"/>
          <w:lang w:val="el-GR"/>
        </w:rPr>
      </w:pPr>
      <w:r>
        <w:rPr>
          <w:rFonts w:ascii="Cambria" w:hAnsi="Cambria" w:asciiTheme="minorHAnsi" w:hAnsiTheme="minorHAnsi"/>
          <w:sz w:val="22"/>
          <w:szCs w:val="22"/>
          <w:lang w:val="el-GR"/>
        </w:rPr>
        <w:t>το σχετικό με την πρόταση ερευνητικό έργο και αναφορές σε αυτό,</w:t>
      </w:r>
    </w:p>
    <w:p>
      <w:pPr>
        <w:pStyle w:val="ListParagraph"/>
        <w:numPr>
          <w:ilvl w:val="0"/>
          <w:numId w:val="2"/>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120" w:after="240"/>
        <w:rPr>
          <w:rFonts w:ascii="Cambria" w:hAnsi="Cambria" w:asciiTheme="minorHAnsi" w:hAnsiTheme="minorHAnsi"/>
          <w:sz w:val="22"/>
          <w:szCs w:val="22"/>
          <w:lang w:val="el-GR"/>
        </w:rPr>
      </w:pPr>
      <w:r>
        <w:rPr>
          <w:rFonts w:eastAsia="Times New Roman" w:cs="Courier New" w:ascii="Cambria" w:hAnsi="Cambria" w:asciiTheme="minorHAnsi" w:hAnsiTheme="minorHAnsi"/>
          <w:sz w:val="22"/>
          <w:szCs w:val="22"/>
          <w:lang w:val="el-GR" w:eastAsia="el-GR"/>
        </w:rPr>
        <w:t>την τρέχουσα ροή εργασιών των ερευνητικών σας διεργασιών, τον όγκο των δεδομένων σήμερα,</w:t>
      </w:r>
    </w:p>
    <w:p>
      <w:pPr>
        <w:pStyle w:val="ListParagraph"/>
        <w:numPr>
          <w:ilvl w:val="0"/>
          <w:numId w:val="2"/>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120" w:after="240"/>
        <w:rPr>
          <w:rFonts w:ascii="Cambria" w:hAnsi="Cambria" w:asciiTheme="minorHAnsi" w:hAnsiTheme="minorHAnsi"/>
          <w:sz w:val="22"/>
          <w:szCs w:val="22"/>
          <w:lang w:val="el-GR"/>
        </w:rPr>
      </w:pPr>
      <w:r>
        <w:rPr>
          <w:rFonts w:ascii="Cambria" w:hAnsi="Cambria" w:asciiTheme="minorHAnsi" w:hAnsiTheme="minorHAnsi"/>
          <w:sz w:val="22"/>
          <w:szCs w:val="22"/>
          <w:lang w:val="el-GR"/>
        </w:rPr>
        <w:t>την προτεινόμενη χρήση των παρεχόμενων ψηφιακών υποδομών και υπηρεσιών,</w:t>
      </w:r>
    </w:p>
    <w:p>
      <w:pPr>
        <w:pStyle w:val="ListParagraph"/>
        <w:numPr>
          <w:ilvl w:val="0"/>
          <w:numId w:val="2"/>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120" w:after="240"/>
        <w:rPr>
          <w:rFonts w:ascii="Cambria" w:hAnsi="Cambria" w:asciiTheme="minorHAnsi" w:hAnsiTheme="minorHAnsi"/>
          <w:sz w:val="22"/>
          <w:szCs w:val="22"/>
          <w:lang w:val="el-GR"/>
        </w:rPr>
      </w:pPr>
      <w:r>
        <w:rPr>
          <w:rFonts w:eastAsia="Times New Roman" w:cs="Courier New" w:ascii="Cambria" w:hAnsi="Cambria" w:asciiTheme="minorHAnsi" w:hAnsiTheme="minorHAnsi"/>
          <w:sz w:val="22"/>
          <w:szCs w:val="22"/>
          <w:lang w:val="el-GR" w:eastAsia="el-GR"/>
        </w:rPr>
        <w:t>τα αναμενόμενα αποτελέσματα της έρευνας (ιδανική ροή εργασιών, τον μελλοντικό όγκο των δεδομένων κ.α.) με τη αξιοποίηση των παρεχόμενων εξειδικευμένων δυνατοτήτων,</w:t>
      </w:r>
    </w:p>
    <w:p>
      <w:pPr>
        <w:pStyle w:val="ListParagraph"/>
        <w:numPr>
          <w:ilvl w:val="0"/>
          <w:numId w:val="2"/>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jc w:val="left"/>
        <w:rPr>
          <w:rFonts w:ascii="Cambria" w:hAnsi="Cambria" w:eastAsia="Times New Roman" w:cs="Courier New" w:asciiTheme="minorHAnsi" w:hAnsiTheme="minorHAnsi"/>
          <w:sz w:val="22"/>
          <w:szCs w:val="22"/>
          <w:lang w:val="el-GR" w:eastAsia="el-GR"/>
        </w:rPr>
      </w:pPr>
      <w:r>
        <w:rPr>
          <w:rFonts w:eastAsia="Times New Roman" w:cs="Courier New" w:ascii="Cambria" w:hAnsi="Cambria" w:asciiTheme="minorHAnsi" w:hAnsiTheme="minorHAnsi"/>
          <w:sz w:val="22"/>
          <w:szCs w:val="22"/>
          <w:lang w:val="el-GR" w:eastAsia="el-GR"/>
        </w:rPr>
        <w:t>αν δεν υπήρχαν περιορισμοί από πλευράς τεχνολογίας, πώς θα άλλαζε το ερευνητικό σας έργο;</w:t>
      </w:r>
    </w:p>
    <w:p>
      <w:pPr>
        <w:pStyle w:val="Normal"/>
        <w:rPr>
          <w:rFonts w:ascii="Cambria" w:hAnsi="Cambria" w:asciiTheme="minorHAnsi" w:hAnsiTheme="minorHAnsi"/>
          <w:color w:val="365F91" w:themeColor="accent1" w:themeShade="bf"/>
          <w:lang w:val="el-GR"/>
        </w:rPr>
      </w:pPr>
      <w:r>
        <w:rPr>
          <w:rFonts w:asciiTheme="minorHAnsi" w:hAnsiTheme="minorHAnsi" w:ascii="Cambria" w:hAnsi="Cambria"/>
          <w:color w:val="365F91" w:themeColor="accent1" w:themeShade="bf"/>
          <w:lang w:val="el-GR"/>
        </w:rPr>
      </w:r>
    </w:p>
    <w:p>
      <w:pPr>
        <w:pStyle w:val="Normal"/>
        <w:spacing w:before="120" w:after="240"/>
        <w:ind w:left="426" w:hanging="0"/>
        <w:rPr>
          <w:rFonts w:ascii="Cambria" w:hAnsi="Cambria" w:asciiTheme="minorHAnsi" w:hAnsiTheme="minorHAnsi"/>
          <w:sz w:val="22"/>
          <w:szCs w:val="22"/>
          <w:lang w:val="el-GR"/>
        </w:rPr>
      </w:pPr>
      <w:r>
        <w:rPr>
          <w:rFonts w:eastAsia="ＭＳ ゴシック" w:cs="" w:ascii="Cambria" w:hAnsi="Cambria" w:asciiTheme="minorHAnsi" w:cstheme="majorBidi" w:eastAsiaTheme="majorEastAsia" w:hAnsiTheme="minorHAnsi"/>
          <w:b/>
          <w:bCs/>
          <w:color w:val="365F91" w:themeColor="accent1" w:themeShade="bf"/>
          <w:sz w:val="22"/>
          <w:szCs w:val="22"/>
          <w:lang w:val="el-GR"/>
        </w:rPr>
        <w:t>β.</w:t>
        <w:tab/>
      </w:r>
      <w:r>
        <w:rPr>
          <w:rFonts w:eastAsia="ＭＳ ゴシック" w:cs="" w:ascii="Cambria" w:hAnsi="Cambria" w:asciiTheme="minorHAnsi" w:cstheme="majorBidi" w:eastAsiaTheme="majorEastAsia" w:hAnsiTheme="minorHAnsi"/>
          <w:bCs/>
          <w:color w:val="365F91" w:themeColor="accent1" w:themeShade="bf"/>
          <w:sz w:val="22"/>
          <w:szCs w:val="22"/>
          <w:lang w:val="el-GR"/>
        </w:rPr>
        <w:t>Εφόσον προέρχονται από</w:t>
      </w:r>
      <w:r>
        <w:rPr>
          <w:rFonts w:eastAsia="ＭＳ ゴシック" w:cs="" w:ascii="Cambria" w:hAnsi="Cambria" w:asciiTheme="minorHAnsi" w:cstheme="majorBidi" w:eastAsiaTheme="majorEastAsia" w:hAnsiTheme="minorHAnsi"/>
          <w:b/>
          <w:bCs/>
          <w:color w:val="365F91" w:themeColor="accent1" w:themeShade="bf"/>
          <w:sz w:val="22"/>
          <w:szCs w:val="22"/>
          <w:lang w:val="el-GR"/>
        </w:rPr>
        <w:t xml:space="preserve"> ακαδημαϊκούς ή/και φοιτητές/σπουδαστές:</w:t>
      </w:r>
    </w:p>
    <w:p>
      <w:pPr>
        <w:pStyle w:val="ListParagraph"/>
        <w:numPr>
          <w:ilvl w:val="0"/>
          <w:numId w:val="2"/>
        </w:numPr>
        <w:spacing w:before="120" w:after="240"/>
        <w:rPr>
          <w:rFonts w:ascii="Cambria" w:hAnsi="Cambria" w:asciiTheme="minorHAnsi" w:hAnsiTheme="minorHAnsi"/>
          <w:sz w:val="22"/>
          <w:szCs w:val="22"/>
          <w:lang w:val="el-GR"/>
        </w:rPr>
      </w:pPr>
      <w:r>
        <w:rPr>
          <w:rFonts w:ascii="Cambria" w:hAnsi="Cambria" w:asciiTheme="minorHAnsi" w:hAnsiTheme="minorHAnsi"/>
          <w:sz w:val="22"/>
          <w:szCs w:val="22"/>
          <w:lang w:val="el-GR"/>
        </w:rPr>
        <w:t>την/τις ακαδημαϊκές δραστηριότητες όπου μπορούν να αξιοποιηθούν οι προηγμένες ψηφιακές υποδομές/υπηρεσίες (τυχόν παρόμοιες δράσεις διεθνώς),</w:t>
      </w:r>
    </w:p>
    <w:p>
      <w:pPr>
        <w:pStyle w:val="ListParagraph"/>
        <w:numPr>
          <w:ilvl w:val="0"/>
          <w:numId w:val="2"/>
        </w:numPr>
        <w:spacing w:before="120" w:after="240"/>
        <w:rPr>
          <w:rFonts w:ascii="Cambria" w:hAnsi="Cambria" w:asciiTheme="minorHAnsi" w:hAnsiTheme="minorHAnsi"/>
          <w:sz w:val="22"/>
          <w:szCs w:val="22"/>
          <w:lang w:val="el-GR"/>
        </w:rPr>
      </w:pPr>
      <w:r>
        <w:rPr>
          <w:rFonts w:ascii="Cambria" w:hAnsi="Cambria" w:asciiTheme="minorHAnsi" w:hAnsiTheme="minorHAnsi"/>
          <w:sz w:val="22"/>
          <w:szCs w:val="22"/>
          <w:lang w:val="el-GR"/>
        </w:rPr>
        <w:t>τα αναμενόμενα οφέλη που θα προκύψουν από την αξιοποίηση της προτεινόμενης υποδομής/υπηρεσίας/τεχνολογίας στις ακαδημαϊκές διαδικασίες.</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120" w:after="240"/>
        <w:ind w:left="426" w:hanging="0"/>
        <w:rPr>
          <w:rFonts w:ascii="Cambria" w:hAnsi="Cambria" w:asciiTheme="minorHAnsi" w:hAnsiTheme="minorHAnsi"/>
          <w:sz w:val="22"/>
          <w:szCs w:val="22"/>
          <w:lang w:val="el-GR"/>
        </w:rPr>
      </w:pPr>
      <w:r>
        <w:rPr>
          <w:rFonts w:eastAsia="ＭＳ ゴシック" w:cs="" w:ascii="Cambria" w:hAnsi="Cambria" w:asciiTheme="minorHAnsi" w:cstheme="majorBidi" w:eastAsiaTheme="majorEastAsia" w:hAnsiTheme="minorHAnsi"/>
          <w:b/>
          <w:bCs/>
          <w:color w:val="365F91" w:themeColor="accent1" w:themeShade="bf"/>
          <w:sz w:val="22"/>
          <w:szCs w:val="22"/>
          <w:lang w:val="el-GR"/>
        </w:rPr>
        <w:t xml:space="preserve">γ. </w:t>
      </w:r>
      <w:r>
        <w:rPr>
          <w:rFonts w:eastAsia="ＭＳ ゴシック" w:cs="" w:ascii="Cambria" w:hAnsi="Cambria" w:asciiTheme="minorHAnsi" w:cstheme="majorBidi" w:eastAsiaTheme="majorEastAsia" w:hAnsiTheme="minorHAnsi"/>
          <w:bCs/>
          <w:color w:val="365F91" w:themeColor="accent1" w:themeShade="bf"/>
          <w:sz w:val="22"/>
          <w:szCs w:val="22"/>
          <w:lang w:val="el-GR"/>
        </w:rPr>
        <w:t xml:space="preserve">Εφόσον προέρχονται από </w:t>
      </w:r>
      <w:r>
        <w:rPr>
          <w:rFonts w:eastAsia="ＭＳ ゴシック" w:cs="" w:ascii="Cambria" w:hAnsi="Cambria" w:asciiTheme="minorHAnsi" w:cstheme="majorBidi" w:eastAsiaTheme="majorEastAsia" w:hAnsiTheme="minorHAnsi"/>
          <w:b/>
          <w:bCs/>
          <w:color w:val="365F91" w:themeColor="accent1" w:themeShade="bf"/>
          <w:sz w:val="22"/>
          <w:szCs w:val="22"/>
          <w:lang w:val="el-GR"/>
        </w:rPr>
        <w:t>υπεύθυνους διαχείρισης δικτύων των φορέων:</w:t>
      </w:r>
      <w:r>
        <w:rPr>
          <w:rFonts w:ascii="Cambria" w:hAnsi="Cambria" w:asciiTheme="minorHAnsi" w:hAnsiTheme="minorHAnsi"/>
          <w:b/>
          <w:color w:val="0070C0"/>
          <w:sz w:val="22"/>
          <w:szCs w:val="22"/>
          <w:lang w:val="el-GR"/>
        </w:rPr>
        <w:t xml:space="preserve"> </w:t>
      </w:r>
    </w:p>
    <w:p>
      <w:pPr>
        <w:pStyle w:val="ListParagraph"/>
        <w:numPr>
          <w:ilvl w:val="0"/>
          <w:numId w:val="2"/>
        </w:numPr>
        <w:spacing w:before="120" w:after="240"/>
        <w:rPr>
          <w:rFonts w:ascii="Cambria" w:hAnsi="Cambria" w:asciiTheme="minorHAnsi" w:hAnsiTheme="minorHAnsi"/>
          <w:sz w:val="22"/>
          <w:szCs w:val="22"/>
          <w:lang w:val="el-GR"/>
        </w:rPr>
      </w:pPr>
      <w:r>
        <w:rPr>
          <w:rFonts w:ascii="Cambria" w:hAnsi="Cambria" w:asciiTheme="minorHAnsi" w:hAnsiTheme="minorHAnsi"/>
          <w:sz w:val="22"/>
          <w:szCs w:val="22"/>
          <w:lang w:val="el-GR"/>
        </w:rPr>
        <w:t>τις λειτουργικές δομές όπου μπορούν να αξιοποιηθούν οι προηγμένες ψηφιακές υποδομές/υπηρεσίες,</w:t>
      </w:r>
    </w:p>
    <w:p>
      <w:pPr>
        <w:pStyle w:val="ListParagraph"/>
        <w:numPr>
          <w:ilvl w:val="0"/>
          <w:numId w:val="2"/>
        </w:numPr>
        <w:spacing w:before="120" w:after="240"/>
        <w:rPr>
          <w:rFonts w:ascii="Cambria" w:hAnsi="Cambria" w:asciiTheme="minorHAnsi" w:hAnsiTheme="minorHAnsi"/>
          <w:sz w:val="22"/>
          <w:szCs w:val="22"/>
          <w:lang w:val="el-GR"/>
        </w:rPr>
      </w:pPr>
      <w:r>
        <w:rPr>
          <w:rFonts w:ascii="Cambria" w:hAnsi="Cambria" w:asciiTheme="minorHAnsi" w:hAnsiTheme="minorHAnsi"/>
          <w:sz w:val="22"/>
          <w:szCs w:val="22"/>
          <w:lang w:val="el-GR"/>
        </w:rPr>
        <w:t>τα αναμενόμενα οφέλη που θα προκύψουν από την αξιοποίηση της προτεινόμενης υποδομής/υπηρεσίας/τεχνολογίας.</w:t>
      </w:r>
    </w:p>
    <w:p>
      <w:pPr>
        <w:pStyle w:val="Normal"/>
        <w:rPr>
          <w:rFonts w:ascii="Cambria" w:hAnsi="Cambria" w:asciiTheme="minorHAnsi" w:hAnsiTheme="minorHAnsi"/>
          <w:color w:val="365F91" w:themeColor="accent1" w:themeShade="bf"/>
          <w:sz w:val="22"/>
          <w:szCs w:val="22"/>
          <w:lang w:val="el-GR"/>
        </w:rPr>
      </w:pPr>
      <w:r>
        <w:rPr>
          <w:rFonts w:asciiTheme="minorHAnsi" w:hAnsiTheme="minorHAnsi" w:ascii="Cambria" w:hAnsi="Cambria"/>
          <w:color w:val="365F91" w:themeColor="accent1" w:themeShade="bf"/>
          <w:sz w:val="22"/>
          <w:szCs w:val="22"/>
          <w:lang w:val="el-GR"/>
        </w:rPr>
      </w:r>
    </w:p>
    <w:p>
      <w:pPr>
        <w:pStyle w:val="ListParagraph"/>
        <w:numPr>
          <w:ilvl w:val="0"/>
          <w:numId w:val="1"/>
        </w:numPr>
        <w:suppressAutoHyphens w:val="false"/>
        <w:spacing w:lineRule="auto" w:line="276" w:before="0" w:after="200"/>
        <w:ind w:left="426" w:hanging="426"/>
        <w:rPr>
          <w:rFonts w:ascii="Cambria" w:hAnsi="Cambria" w:asciiTheme="minorHAnsi" w:hAnsiTheme="minorHAnsi"/>
          <w:b/>
          <w:b/>
          <w:bCs/>
          <w:color w:val="365F91" w:themeColor="accent1" w:themeShade="bf"/>
          <w:sz w:val="22"/>
          <w:szCs w:val="22"/>
          <w:lang w:val="el-GR"/>
        </w:rPr>
      </w:pPr>
      <w:r>
        <w:rPr>
          <w:rFonts w:ascii="Cambria" w:hAnsi="Cambria" w:asciiTheme="minorHAnsi" w:hAnsiTheme="minorHAnsi"/>
          <w:b/>
          <w:bCs/>
          <w:color w:val="365F91" w:themeColor="accent1" w:themeShade="bf"/>
          <w:sz w:val="22"/>
          <w:szCs w:val="22"/>
          <w:lang w:val="el-GR"/>
        </w:rPr>
        <w:t>Επικοινωνία - Διαδικασία υποβολής</w:t>
      </w:r>
    </w:p>
    <w:p>
      <w:pPr>
        <w:pStyle w:val="Heading3"/>
        <w:rPr>
          <w:rStyle w:val="Strong"/>
          <w:rFonts w:ascii="Cambria" w:hAnsi="Cambria" w:asciiTheme="minorHAnsi" w:hAnsiTheme="minorHAnsi"/>
          <w:color w:val="365F91" w:themeColor="accent1" w:themeShade="bf"/>
          <w:sz w:val="22"/>
          <w:szCs w:val="22"/>
        </w:rPr>
      </w:pPr>
      <w:r>
        <w:rPr>
          <w:rStyle w:val="Strong"/>
          <w:rFonts w:ascii="Cambria" w:hAnsi="Cambria" w:asciiTheme="minorHAnsi" w:hAnsiTheme="minorHAnsi"/>
          <w:color w:val="365F91" w:themeColor="accent1" w:themeShade="bf"/>
          <w:sz w:val="22"/>
          <w:szCs w:val="22"/>
        </w:rPr>
        <w:t>Στοιχεία Επικοινωνίας</w:t>
      </w:r>
    </w:p>
    <w:p>
      <w:pPr>
        <w:pStyle w:val="NormalWeb"/>
        <w:spacing w:lineRule="auto" w:line="271" w:beforeAutospacing="0" w:before="0" w:afterAutospacing="0" w:after="120"/>
        <w:ind w:left="720" w:hanging="720"/>
        <w:rPr>
          <w:rFonts w:ascii="Cambria" w:hAnsi="Cambria" w:asciiTheme="minorHAnsi" w:hAnsiTheme="minorHAnsi"/>
          <w:b/>
          <w:b/>
          <w:color w:val="262626" w:themeColor="text1" w:themeTint="d9"/>
          <w:sz w:val="20"/>
          <w:szCs w:val="22"/>
        </w:rPr>
      </w:pPr>
      <w:r>
        <w:rPr>
          <w:rStyle w:val="Strong"/>
          <w:rFonts w:ascii="Cambria" w:hAnsi="Cambria" w:asciiTheme="minorHAnsi" w:hAnsiTheme="minorHAnsi"/>
          <w:color w:val="262626" w:themeColor="text1" w:themeTint="d9"/>
          <w:sz w:val="20"/>
          <w:szCs w:val="22"/>
        </w:rPr>
        <w:t>Υπόψη:</w:t>
        <w:tab/>
      </w:r>
      <w:r>
        <w:rPr>
          <w:rFonts w:ascii="Cambria" w:hAnsi="Cambria" w:asciiTheme="minorHAnsi" w:hAnsiTheme="minorHAnsi"/>
          <w:b/>
          <w:color w:val="262626" w:themeColor="text1" w:themeTint="d9"/>
          <w:sz w:val="20"/>
          <w:szCs w:val="22"/>
        </w:rPr>
        <w:t xml:space="preserve"> </w:t>
        <w:tab/>
        <w:t>Εθνικό Δίκτυο Έρευνας και Τεχνολογίας, ΕΔΕΤ Α.Ε.</w:t>
      </w:r>
    </w:p>
    <w:p>
      <w:pPr>
        <w:pStyle w:val="NormalWeb"/>
        <w:spacing w:lineRule="auto" w:line="271" w:beforeAutospacing="0" w:before="0" w:afterAutospacing="0" w:after="120"/>
        <w:ind w:left="720" w:hanging="720"/>
        <w:rPr>
          <w:rFonts w:ascii="Cambria" w:hAnsi="Cambria" w:asciiTheme="minorHAnsi" w:hAnsiTheme="minorHAnsi"/>
          <w:b/>
          <w:b/>
          <w:color w:val="444444"/>
          <w:sz w:val="20"/>
          <w:szCs w:val="22"/>
        </w:rPr>
      </w:pPr>
      <w:r>
        <w:rPr>
          <w:rStyle w:val="Strong"/>
          <w:rFonts w:ascii="Cambria" w:hAnsi="Cambria" w:asciiTheme="minorHAnsi" w:hAnsiTheme="minorHAnsi"/>
          <w:color w:val="444444"/>
          <w:sz w:val="20"/>
          <w:szCs w:val="22"/>
        </w:rPr>
        <w:tab/>
        <w:tab/>
      </w:r>
      <w:r>
        <w:rPr>
          <w:rFonts w:ascii="Cambria" w:hAnsi="Cambria" w:asciiTheme="minorHAnsi" w:hAnsiTheme="minorHAnsi"/>
          <w:color w:val="444444"/>
          <w:sz w:val="20"/>
          <w:szCs w:val="22"/>
        </w:rPr>
        <w:t>Άρτεμις Ψαριανού</w:t>
      </w:r>
      <w:r>
        <w:rPr>
          <w:rFonts w:ascii="Cambria" w:hAnsi="Cambria" w:asciiTheme="minorHAnsi" w:hAnsiTheme="minorHAnsi"/>
          <w:b/>
          <w:color w:val="444444"/>
          <w:sz w:val="20"/>
          <w:szCs w:val="22"/>
        </w:rPr>
        <w:t xml:space="preserve"> </w:t>
      </w:r>
    </w:p>
    <w:p>
      <w:pPr>
        <w:pStyle w:val="NormalWeb"/>
        <w:spacing w:lineRule="auto" w:line="271" w:beforeAutospacing="0" w:before="0" w:afterAutospacing="0" w:after="120"/>
        <w:ind w:left="720" w:firstLine="720"/>
        <w:rPr>
          <w:color w:val="262626" w:themeColor="text1" w:themeTint="d9"/>
          <w:sz w:val="20"/>
        </w:rPr>
      </w:pPr>
      <w:r>
        <w:rPr>
          <w:rFonts w:ascii="Cambria" w:hAnsi="Cambria" w:asciiTheme="minorHAnsi" w:hAnsiTheme="minorHAnsi"/>
          <w:b/>
          <w:color w:val="262626" w:themeColor="text1" w:themeTint="d9"/>
          <w:sz w:val="20"/>
          <w:szCs w:val="22"/>
        </w:rPr>
        <w:t>Διαγωνισμός Αξιοποίησης Προηγμένων Ψηφιακών Υπηρεσιών της ΕΔΕΤ</w:t>
      </w:r>
      <w:r>
        <w:rPr>
          <w:rFonts w:ascii="Cambria" w:hAnsi="Cambria" w:asciiTheme="minorHAnsi" w:hAnsiTheme="minorHAnsi"/>
          <w:b/>
          <w:color w:val="262626" w:themeColor="text1" w:themeTint="d9"/>
          <w:sz w:val="20"/>
        </w:rPr>
        <w:t xml:space="preserve"> Α.Ε.</w:t>
      </w:r>
    </w:p>
    <w:p>
      <w:pPr>
        <w:pStyle w:val="NormalWeb"/>
        <w:spacing w:lineRule="auto" w:line="271" w:beforeAutospacing="0" w:before="0" w:afterAutospacing="0" w:after="120"/>
        <w:rPr/>
      </w:pPr>
      <w:r>
        <w:rPr>
          <w:rStyle w:val="Strong"/>
          <w:rFonts w:ascii="Cambria" w:hAnsi="Cambria" w:asciiTheme="minorHAnsi" w:hAnsiTheme="minorHAnsi"/>
          <w:color w:val="444444"/>
          <w:sz w:val="20"/>
          <w:szCs w:val="22"/>
        </w:rPr>
        <w:t>Διεύθυνση:</w:t>
      </w:r>
      <w:r>
        <w:rPr>
          <w:rFonts w:ascii="Cambria" w:hAnsi="Cambria" w:asciiTheme="minorHAnsi" w:hAnsiTheme="minorHAnsi"/>
          <w:color w:val="444444"/>
          <w:sz w:val="20"/>
          <w:szCs w:val="22"/>
        </w:rPr>
        <w:t> </w:t>
        <w:tab/>
        <w:t>Λ. Μεσογείων 56, Αμπελόκηποι, 115 27 Αθήνα</w:t>
        <w:br/>
      </w:r>
      <w:r>
        <w:rPr>
          <w:rStyle w:val="Strong"/>
          <w:rFonts w:ascii="Cambria" w:hAnsi="Cambria" w:asciiTheme="minorHAnsi" w:hAnsiTheme="minorHAnsi"/>
          <w:color w:val="444444"/>
          <w:sz w:val="20"/>
          <w:szCs w:val="22"/>
        </w:rPr>
        <w:t>Τηλέφωνο:</w:t>
      </w:r>
      <w:r>
        <w:rPr>
          <w:rFonts w:ascii="Cambria" w:hAnsi="Cambria" w:asciiTheme="minorHAnsi" w:hAnsiTheme="minorHAnsi"/>
          <w:color w:val="444444"/>
          <w:sz w:val="20"/>
          <w:szCs w:val="22"/>
        </w:rPr>
        <w:t> </w:t>
        <w:tab/>
        <w:t>+30 210 - 7471139</w:t>
        <w:br/>
      </w:r>
      <w:r>
        <w:rPr>
          <w:rStyle w:val="Strong"/>
          <w:rFonts w:ascii="Cambria" w:hAnsi="Cambria" w:asciiTheme="minorHAnsi" w:hAnsiTheme="minorHAnsi"/>
          <w:color w:val="444444"/>
          <w:sz w:val="20"/>
          <w:szCs w:val="22"/>
        </w:rPr>
        <w:t>Fax:</w:t>
      </w:r>
      <w:r>
        <w:rPr>
          <w:rFonts w:ascii="Cambria" w:hAnsi="Cambria" w:asciiTheme="minorHAnsi" w:hAnsiTheme="minorHAnsi"/>
          <w:color w:val="444444"/>
          <w:sz w:val="20"/>
          <w:szCs w:val="22"/>
        </w:rPr>
        <w:t> </w:t>
        <w:tab/>
        <w:tab/>
        <w:t>+30 210 - 7474490</w:t>
        <w:br/>
      </w:r>
      <w:r>
        <w:rPr>
          <w:rStyle w:val="Strong"/>
          <w:rFonts w:ascii="Cambria" w:hAnsi="Cambria" w:asciiTheme="minorHAnsi" w:hAnsiTheme="minorHAnsi"/>
          <w:color w:val="444444"/>
          <w:sz w:val="20"/>
          <w:szCs w:val="22"/>
        </w:rPr>
        <w:t xml:space="preserve">Email: </w:t>
        <w:tab/>
        <w:tab/>
      </w:r>
      <w:hyperlink r:id="rId2">
        <w:r>
          <w:rPr>
            <w:rStyle w:val="InternetLink"/>
            <w:rFonts w:ascii="Cambria" w:hAnsi="Cambria" w:asciiTheme="minorHAnsi" w:hAnsiTheme="minorHAnsi"/>
            <w:sz w:val="22"/>
            <w:szCs w:val="22"/>
          </w:rPr>
          <w:t>opencall@grnet.gr</w:t>
        </w:r>
      </w:hyperlink>
    </w:p>
    <w:p>
      <w:pPr>
        <w:pStyle w:val="NormalWeb"/>
        <w:spacing w:lineRule="auto" w:line="271" w:beforeAutospacing="0" w:before="0" w:afterAutospacing="0" w:after="120"/>
        <w:rPr>
          <w:rStyle w:val="Strong"/>
          <w:rFonts w:ascii="Cambria" w:hAnsi="Cambria" w:asciiTheme="minorHAnsi" w:hAnsiTheme="minorHAnsi"/>
          <w:color w:val="444444"/>
          <w:sz w:val="20"/>
          <w:szCs w:val="22"/>
        </w:rPr>
      </w:pPr>
      <w:r>
        <w:rPr>
          <w:rFonts w:asciiTheme="minorHAnsi" w:hAnsiTheme="minorHAnsi" w:ascii="Cambria" w:hAnsi="Cambria"/>
          <w:color w:val="444444"/>
          <w:sz w:val="20"/>
          <w:szCs w:val="22"/>
        </w:rPr>
      </w:r>
    </w:p>
    <w:p>
      <w:pPr>
        <w:pStyle w:val="Normal"/>
        <w:suppressAutoHyphens w:val="false"/>
        <w:spacing w:lineRule="auto" w:line="276" w:before="0" w:after="200"/>
        <w:rPr>
          <w:rFonts w:ascii="Cambria" w:hAnsi="Cambria" w:asciiTheme="minorHAnsi" w:hAnsiTheme="minorHAnsi"/>
          <w:sz w:val="22"/>
          <w:szCs w:val="22"/>
          <w:lang w:val="el-GR"/>
        </w:rPr>
      </w:pPr>
      <w:r>
        <w:rPr>
          <w:rFonts w:ascii="Cambria" w:hAnsi="Cambria" w:asciiTheme="minorHAnsi" w:hAnsiTheme="minorHAnsi"/>
          <w:sz w:val="22"/>
          <w:szCs w:val="22"/>
        </w:rPr>
        <w:t>H</w:t>
      </w:r>
      <w:r>
        <w:rPr>
          <w:rFonts w:ascii="Cambria" w:hAnsi="Cambria" w:asciiTheme="minorHAnsi" w:hAnsiTheme="minorHAnsi"/>
          <w:sz w:val="22"/>
          <w:szCs w:val="22"/>
          <w:lang w:val="el-GR"/>
        </w:rPr>
        <w:t xml:space="preserve"> υποβολή των προτάσεων θα πρέπει να γίνει έως τις </w:t>
      </w:r>
      <w:r>
        <w:rPr>
          <w:rFonts w:ascii="Cambria" w:hAnsi="Cambria" w:asciiTheme="minorHAnsi" w:hAnsiTheme="minorHAnsi"/>
          <w:b/>
          <w:sz w:val="22"/>
          <w:szCs w:val="22"/>
          <w:lang w:val="el-GR"/>
        </w:rPr>
        <w:t>30 Οκτωβρίου 2015 και ώρα 18.00,</w:t>
      </w:r>
      <w:r>
        <w:rPr>
          <w:rFonts w:ascii="Cambria" w:hAnsi="Cambria" w:asciiTheme="minorHAnsi" w:hAnsiTheme="minorHAnsi"/>
          <w:sz w:val="22"/>
          <w:szCs w:val="22"/>
          <w:lang w:val="el-GR"/>
        </w:rPr>
        <w:t xml:space="preserve"> είτε στην ως άνω ταχυδρομική διεύθυνση είτε στην ως άνω διεύθυνση ηλεκτρονικού ταχυδρομείου.</w:t>
      </w:r>
    </w:p>
    <w:p>
      <w:pPr>
        <w:pStyle w:val="Normal"/>
        <w:suppressAutoHyphens w:val="false"/>
        <w:spacing w:lineRule="auto" w:line="276" w:before="0" w:after="200"/>
        <w:rPr/>
      </w:pPr>
      <w:r>
        <w:rPr>
          <w:rFonts w:ascii="Cambria" w:hAnsi="Cambria" w:asciiTheme="minorHAnsi" w:hAnsiTheme="minorHAnsi"/>
          <w:sz w:val="22"/>
          <w:szCs w:val="22"/>
          <w:lang w:val="el-GR"/>
        </w:rPr>
        <w:t xml:space="preserve">Περισσότερες πληροφορίες για την ΕΔΕΤ Α.Ε.: </w:t>
      </w:r>
      <w:r>
        <w:rPr>
          <w:rFonts w:ascii="Cambria" w:hAnsi="Cambria" w:asciiTheme="minorHAnsi" w:hAnsiTheme="minorHAnsi"/>
          <w:sz w:val="22"/>
          <w:szCs w:val="22"/>
        </w:rPr>
        <w:t>http</w:t>
      </w:r>
      <w:r>
        <w:rPr>
          <w:rFonts w:ascii="Cambria" w:hAnsi="Cambria" w:asciiTheme="minorHAnsi" w:hAnsiTheme="minorHAnsi"/>
          <w:sz w:val="22"/>
          <w:szCs w:val="22"/>
          <w:lang w:val="el-GR"/>
        </w:rPr>
        <w:t>://</w:t>
      </w:r>
      <w:hyperlink r:id="rId3">
        <w:r>
          <w:rPr>
            <w:rStyle w:val="InternetLink"/>
            <w:sz w:val="22"/>
            <w:szCs w:val="22"/>
            <w:lang w:val="el-GR"/>
          </w:rPr>
          <w:t>www.grnet.gr</w:t>
        </w:r>
      </w:hyperlink>
    </w:p>
    <w:p>
      <w:pPr>
        <w:pStyle w:val="Normal"/>
        <w:suppressAutoHyphens w:val="false"/>
        <w:spacing w:lineRule="auto" w:line="276" w:before="0" w:after="200"/>
        <w:rPr>
          <w:sz w:val="22"/>
          <w:szCs w:val="22"/>
          <w:lang w:val="el-GR"/>
        </w:rPr>
      </w:pPr>
      <w:r>
        <w:rPr>
          <w:sz w:val="22"/>
          <w:szCs w:val="22"/>
          <w:lang w:val="el-GR"/>
        </w:rPr>
      </w:r>
    </w:p>
    <w:p>
      <w:pPr>
        <w:pStyle w:val="NormalWeb"/>
        <w:spacing w:beforeAutospacing="0" w:before="0" w:afterAutospacing="0" w:after="0"/>
        <w:rPr/>
      </w:pPr>
      <w:r>
        <w:rPr/>
      </w:r>
    </w:p>
    <w:sectPr>
      <w:headerReference w:type="default" r:id="rId4"/>
      <w:footnotePr>
        <w:numFmt w:val="decimal"/>
      </w:footnotePr>
      <w:type w:val="nextPage"/>
      <w:pgSz w:w="11906" w:h="16838"/>
      <w:pgMar w:left="1440" w:right="1440" w:header="709" w:top="1120" w:footer="0" w:bottom="993"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ucida Grande">
    <w:charset w:val="01"/>
    <w:family w:val="roman"/>
    <w:pitch w:val="variable"/>
  </w:font>
  <w:font w:name="Verdana">
    <w:charset w:val="01"/>
    <w:family w:val="roman"/>
    <w:pitch w:val="variable"/>
  </w:font>
  <w:font w:name="Courier New">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Times New Roman">
    <w:charset w:val="01"/>
    <w:family w:val="roman"/>
    <w:pitch w:val="variable"/>
  </w:font>
  <w:font w:name="Tahoma">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 w:name="OpenSymbol">
    <w:altName w:val="Arial Unicode MS"/>
    <w:charset w:val="01"/>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120"/>
        <w:rPr/>
      </w:pPr>
      <w:r>
        <w:rPr>
          <w:rStyle w:val="Footnotereference"/>
          <w:rFonts w:ascii="Cambria" w:hAnsi="Cambria" w:asciiTheme="minorHAnsi" w:hAnsiTheme="minorHAnsi"/>
          <w:color w:val="365F91" w:themeColor="accent1" w:themeShade="bf"/>
        </w:rPr>
        <w:footnoteRef/>
        <w:tab/>
      </w:r>
      <w:r>
        <w:rPr>
          <w:rFonts w:ascii="Cambria" w:hAnsi="Cambria" w:asciiTheme="minorHAnsi" w:hAnsiTheme="minorHAnsi"/>
          <w:color w:val="365F91" w:themeColor="accent1" w:themeShade="bf"/>
        </w:rPr>
        <w:t xml:space="preserve"> </w:t>
      </w:r>
      <w:r>
        <w:rPr>
          <w:rFonts w:ascii="Cambria" w:hAnsi="Cambria" w:asciiTheme="minorHAnsi" w:hAnsiTheme="minorHAnsi"/>
          <w:color w:val="365F91" w:themeColor="accent1" w:themeShade="bf"/>
          <w:sz w:val="22"/>
          <w:lang w:val="el-GR"/>
        </w:rPr>
        <w:t>Προσθέσετε πίνακες ανά συνεργάτη</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0348" w:type="dxa"/>
      <w:jc w:val="left"/>
      <w:tblInd w:w="-1026" w:type="dxa"/>
      <w:tblBorders/>
      <w:tblCellMar>
        <w:top w:w="0" w:type="dxa"/>
        <w:left w:w="108" w:type="dxa"/>
        <w:bottom w:w="0" w:type="dxa"/>
        <w:right w:w="108" w:type="dxa"/>
      </w:tblCellMar>
      <w:tblLook w:val="04a0" w:noVBand="1" w:noHBand="0" w:lastColumn="0" w:firstColumn="1" w:lastRow="0" w:firstRow="1"/>
    </w:tblPr>
    <w:tblGrid>
      <w:gridCol w:w="2524"/>
      <w:gridCol w:w="2722"/>
      <w:gridCol w:w="3066"/>
      <w:gridCol w:w="2035"/>
    </w:tblGrid>
    <w:tr>
      <w:trPr/>
      <w:tc>
        <w:tcPr>
          <w:tcW w:w="2524" w:type="dxa"/>
          <w:tcBorders/>
          <w:shd w:fill="auto" w:val="clear"/>
          <w:vAlign w:val="center"/>
        </w:tcPr>
        <w:p>
          <w:pPr>
            <w:pStyle w:val="Normal"/>
            <w:spacing w:before="0" w:after="120"/>
            <w:jc w:val="right"/>
            <w:rPr>
              <w:rFonts w:ascii="Tahoma" w:hAnsi="Tahoma" w:cs="Tahoma"/>
              <w:sz w:val="16"/>
              <w:szCs w:val="16"/>
            </w:rPr>
          </w:pPr>
          <w:r>
            <w:rPr/>
            <w:drawing>
              <wp:inline distT="0" distB="0" distL="0" distR="0">
                <wp:extent cx="1466850" cy="733425"/>
                <wp:effectExtent l="0" t="0" r="0" b="0"/>
                <wp:docPr id="1" name="Picture 8"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descr="Untitled"/>
                        <pic:cNvPicPr>
                          <a:picLocks noChangeAspect="1" noChangeArrowheads="1"/>
                        </pic:cNvPicPr>
                      </pic:nvPicPr>
                      <pic:blipFill>
                        <a:blip r:embed="rId1"/>
                        <a:stretch>
                          <a:fillRect/>
                        </a:stretch>
                      </pic:blipFill>
                      <pic:spPr bwMode="auto">
                        <a:xfrm>
                          <a:off x="0" y="0"/>
                          <a:ext cx="1466850" cy="733425"/>
                        </a:xfrm>
                        <a:prstGeom prst="rect">
                          <a:avLst/>
                        </a:prstGeom>
                        <a:noFill/>
                        <a:ln w="9525">
                          <a:noFill/>
                          <a:miter lim="800000"/>
                          <a:headEnd/>
                          <a:tailEnd/>
                        </a:ln>
                      </pic:spPr>
                    </pic:pic>
                  </a:graphicData>
                </a:graphic>
              </wp:inline>
            </w:drawing>
          </w:r>
        </w:p>
      </w:tc>
      <w:tc>
        <w:tcPr>
          <w:tcW w:w="2722" w:type="dxa"/>
          <w:tcBorders/>
          <w:shd w:fill="auto" w:val="clear"/>
          <w:vAlign w:val="center"/>
        </w:tcPr>
        <w:p>
          <w:pPr>
            <w:pStyle w:val="Normal"/>
            <w:spacing w:before="0" w:after="120"/>
            <w:jc w:val="center"/>
            <w:rPr>
              <w:rFonts w:ascii="Tahoma" w:hAnsi="Tahoma" w:cs="Tahoma"/>
              <w:sz w:val="16"/>
              <w:szCs w:val="16"/>
            </w:rPr>
          </w:pPr>
          <w:r>
            <w:rPr/>
            <w:drawing>
              <wp:inline distT="0" distB="0" distL="0" distR="0">
                <wp:extent cx="1438275" cy="428625"/>
                <wp:effectExtent l="0" t="0" r="0" b="0"/>
                <wp:docPr id="2" name="Picture 7"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descr="Untitled"/>
                        <pic:cNvPicPr>
                          <a:picLocks noChangeAspect="1" noChangeArrowheads="1"/>
                        </pic:cNvPicPr>
                      </pic:nvPicPr>
                      <pic:blipFill>
                        <a:blip r:embed="rId2"/>
                        <a:stretch>
                          <a:fillRect/>
                        </a:stretch>
                      </pic:blipFill>
                      <pic:spPr bwMode="auto">
                        <a:xfrm>
                          <a:off x="0" y="0"/>
                          <a:ext cx="1438275" cy="428625"/>
                        </a:xfrm>
                        <a:prstGeom prst="rect">
                          <a:avLst/>
                        </a:prstGeom>
                        <a:noFill/>
                        <a:ln w="9525">
                          <a:noFill/>
                          <a:miter lim="800000"/>
                          <a:headEnd/>
                          <a:tailEnd/>
                        </a:ln>
                      </pic:spPr>
                    </pic:pic>
                  </a:graphicData>
                </a:graphic>
              </wp:inline>
            </w:drawing>
          </w:r>
        </w:p>
      </w:tc>
      <w:tc>
        <w:tcPr>
          <w:tcW w:w="3066" w:type="dxa"/>
          <w:tcBorders/>
          <w:shd w:fill="auto" w:val="clear"/>
          <w:vAlign w:val="center"/>
        </w:tcPr>
        <w:p>
          <w:pPr>
            <w:pStyle w:val="Normal"/>
            <w:spacing w:before="0" w:after="120"/>
            <w:jc w:val="center"/>
            <w:rPr>
              <w:rFonts w:ascii="Tahoma" w:hAnsi="Tahoma" w:cs="Tahoma"/>
              <w:sz w:val="16"/>
              <w:szCs w:val="16"/>
            </w:rPr>
          </w:pPr>
          <w:r>
            <w:rPr/>
            <w:drawing>
              <wp:inline distT="0" distB="0" distL="0" distR="0">
                <wp:extent cx="1800225" cy="581025"/>
                <wp:effectExtent l="0" t="0" r="0" b="0"/>
                <wp:docPr id="3" name="Picture 5" descr="grne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grnet3"/>
                        <pic:cNvPicPr>
                          <a:picLocks noChangeAspect="1" noChangeArrowheads="1"/>
                        </pic:cNvPicPr>
                      </pic:nvPicPr>
                      <pic:blipFill>
                        <a:blip r:embed="rId3"/>
                        <a:stretch>
                          <a:fillRect/>
                        </a:stretch>
                      </pic:blipFill>
                      <pic:spPr bwMode="auto">
                        <a:xfrm>
                          <a:off x="0" y="0"/>
                          <a:ext cx="1800225" cy="581025"/>
                        </a:xfrm>
                        <a:prstGeom prst="rect">
                          <a:avLst/>
                        </a:prstGeom>
                        <a:noFill/>
                        <a:ln w="9525">
                          <a:noFill/>
                          <a:miter lim="800000"/>
                          <a:headEnd/>
                          <a:tailEnd/>
                        </a:ln>
                      </pic:spPr>
                    </pic:pic>
                  </a:graphicData>
                </a:graphic>
              </wp:inline>
            </w:drawing>
          </w:r>
        </w:p>
      </w:tc>
      <w:tc>
        <w:tcPr>
          <w:tcW w:w="2035" w:type="dxa"/>
          <w:tcBorders/>
          <w:shd w:fill="auto" w:val="clear"/>
          <w:vAlign w:val="center"/>
        </w:tcPr>
        <w:p>
          <w:pPr>
            <w:pStyle w:val="Normal"/>
            <w:spacing w:before="0" w:after="120"/>
            <w:jc w:val="center"/>
            <w:rPr>
              <w:rFonts w:ascii="Tahoma" w:hAnsi="Tahoma" w:cs="Tahoma"/>
              <w:sz w:val="16"/>
              <w:szCs w:val="16"/>
            </w:rPr>
          </w:pPr>
          <w:r>
            <w:rPr/>
            <w:drawing>
              <wp:inline distT="0" distB="0" distL="0" distR="0">
                <wp:extent cx="904875" cy="581025"/>
                <wp:effectExtent l="0" t="0" r="0" b="0"/>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4"/>
                        <a:stretch>
                          <a:fillRect/>
                        </a:stretch>
                      </pic:blipFill>
                      <pic:spPr bwMode="auto">
                        <a:xfrm>
                          <a:off x="0" y="0"/>
                          <a:ext cx="904875" cy="581025"/>
                        </a:xfrm>
                        <a:prstGeom prst="rect">
                          <a:avLst/>
                        </a:prstGeom>
                        <a:noFill/>
                        <a:ln w="9525">
                          <a:noFill/>
                          <a:miter lim="800000"/>
                          <a:headEnd/>
                          <a:tailEnd/>
                        </a:ln>
                      </pic:spPr>
                    </pic:pic>
                  </a:graphicData>
                </a:graphic>
              </wp:inline>
            </w:drawing>
          </w:r>
        </w:p>
      </w:tc>
    </w:tr>
  </w:tbl>
  <w:p>
    <w:pPr>
      <w:pStyle w:val="Header"/>
      <w:spacing w:before="0" w:after="0"/>
      <w:jc w:val="center"/>
      <w:rPr>
        <w:rFonts w:ascii="Cambria" w:hAnsi="Cambria" w:asciiTheme="minorHAnsi" w:hAnsiTheme="minorHAnsi"/>
        <w:b/>
        <w:b/>
        <w:color w:val="365F91" w:themeColor="accent1" w:themeShade="bf"/>
        <w:sz w:val="22"/>
        <w:lang w:val="el-GR"/>
      </w:rPr>
    </w:pPr>
    <w:r>
      <w:rPr>
        <w:rFonts w:ascii="Cambria" w:hAnsi="Cambria" w:asciiTheme="minorHAnsi" w:hAnsiTheme="minorHAnsi"/>
        <w:b/>
        <w:color w:val="365F91" w:themeColor="accent1" w:themeShade="bf"/>
        <w:sz w:val="22"/>
        <w:lang w:val="el-GR"/>
      </w:rPr>
      <w:t>‘</w:t>
    </w:r>
    <w:r>
      <w:rPr>
        <w:rFonts w:ascii="Cambria" w:hAnsi="Cambria" w:asciiTheme="minorHAnsi" w:hAnsiTheme="minorHAnsi"/>
        <w:b/>
        <w:color w:val="365F91" w:themeColor="accent1" w:themeShade="bf"/>
        <w:sz w:val="22"/>
        <w:lang w:val="el-GR"/>
      </w:rPr>
      <w:t>Ταξιδεύοντας στο μονοπάτι της Έρευνας’</w:t>
    </w:r>
  </w:p>
  <w:p>
    <w:pPr>
      <w:pStyle w:val="Header"/>
      <w:pBdr>
        <w:bottom w:val="single" w:sz="4" w:space="1" w:color="00000A"/>
      </w:pBdr>
      <w:spacing w:before="0" w:after="0"/>
      <w:jc w:val="center"/>
      <w:rPr>
        <w:rFonts w:ascii="Cambria" w:hAnsi="Cambria" w:asciiTheme="minorHAnsi" w:hAnsiTheme="minorHAnsi"/>
        <w:color w:val="365F91" w:themeColor="accent1" w:themeShade="bf"/>
        <w:sz w:val="22"/>
        <w:lang w:val="el-GR"/>
      </w:rPr>
    </w:pPr>
    <w:r>
      <w:rPr>
        <w:rFonts w:ascii="Cambria" w:hAnsi="Cambria" w:asciiTheme="minorHAnsi" w:hAnsiTheme="minorHAnsi"/>
        <w:b/>
        <w:color w:val="365F91" w:themeColor="accent1" w:themeShade="bf"/>
        <w:sz w:val="22"/>
        <w:lang w:val="el-GR"/>
      </w:rPr>
      <w:t xml:space="preserve">Εθνικό Δίκτυο Έρευνας και Τεχνολογίας </w:t>
    </w:r>
  </w:p>
  <w:p>
    <w:pPr>
      <w:pStyle w:val="Header"/>
      <w:pBdr>
        <w:bottom w:val="single" w:sz="4" w:space="1" w:color="00000A"/>
      </w:pBdr>
      <w:spacing w:before="0" w:after="0"/>
      <w:jc w:val="center"/>
      <w:rPr>
        <w:lang w:val="el-GR"/>
      </w:rPr>
    </w:pPr>
    <w:r>
      <w:rPr>
        <w:lang w:val="el-G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Calibri" w:hAnsi="Calibri" w:cs="Calibri" w:hint="default"/>
        <w:sz w:val="22"/>
        <w:rFonts w:cs="Courier New"/>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sz w:val="22"/>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sz w:val="22"/>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sz w:val="22"/>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sz w:val="22"/>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trackRevisions/>
  <w:defaultTabStop w:val="720"/>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d445e"/>
    <w:pPr>
      <w:widowControl/>
      <w:suppressAutoHyphens w:val="true"/>
      <w:bidi w:val="0"/>
      <w:spacing w:lineRule="auto" w:line="259" w:before="0" w:after="120"/>
      <w:jc w:val="both"/>
    </w:pPr>
    <w:rPr>
      <w:rFonts w:ascii="Calibri" w:hAnsi="Calibri" w:eastAsia="Calibri" w:cs="Calibri"/>
      <w:color w:val="00000A"/>
      <w:sz w:val="24"/>
      <w:szCs w:val="24"/>
      <w:lang w:val="en-US" w:eastAsia="zh-CN" w:bidi="ar-SA"/>
    </w:rPr>
  </w:style>
  <w:style w:type="paragraph" w:styleId="Heading1">
    <w:name w:val="Heading 1"/>
    <w:basedOn w:val="Normal"/>
    <w:next w:val="Normal"/>
    <w:link w:val="Heading1Char"/>
    <w:autoRedefine/>
    <w:uiPriority w:val="9"/>
    <w:qFormat/>
    <w:rsid w:val="003d445e"/>
    <w:pPr>
      <w:keepNext/>
      <w:keepLines/>
      <w:spacing w:before="0" w:after="0"/>
      <w:jc w:val="center"/>
      <w:outlineLvl w:val="0"/>
    </w:pPr>
    <w:rPr>
      <w:rFonts w:ascii="Calibri" w:hAnsi="Calibri" w:eastAsia="ＭＳ ゴシック" w:cs="" w:asciiTheme="majorHAnsi" w:cstheme="majorBidi" w:eastAsiaTheme="majorEastAsia" w:hAnsiTheme="majorHAnsi"/>
      <w:b/>
      <w:bCs/>
      <w:color w:val="2797C9"/>
      <w:sz w:val="40"/>
      <w:szCs w:val="44"/>
      <w:lang w:val="nl-NL"/>
    </w:rPr>
  </w:style>
  <w:style w:type="paragraph" w:styleId="Heading2">
    <w:name w:val="Heading 2"/>
    <w:basedOn w:val="Normal"/>
    <w:next w:val="Normal"/>
    <w:link w:val="Heading2Char"/>
    <w:uiPriority w:val="9"/>
    <w:unhideWhenUsed/>
    <w:qFormat/>
    <w:rsid w:val="003d445e"/>
    <w:pPr>
      <w:keepNext/>
      <w:keepLines/>
      <w:spacing w:before="12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autoRedefine/>
    <w:uiPriority w:val="9"/>
    <w:unhideWhenUsed/>
    <w:qFormat/>
    <w:rsid w:val="003d445e"/>
    <w:pPr>
      <w:keepNext/>
      <w:keepLines/>
      <w:spacing w:before="12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unhideWhenUsed/>
    <w:qFormat/>
    <w:rsid w:val="003d445e"/>
    <w:pPr>
      <w:keepNext/>
      <w:keepLines/>
      <w:spacing w:before="200" w:after="120"/>
      <w:outlineLvl w:val="3"/>
    </w:pPr>
    <w:rPr>
      <w:rFonts w:ascii="Calibri" w:hAnsi="Calibri" w:eastAsia="ＭＳ ゴシック" w:cs="" w:asciiTheme="majorHAnsi" w:cstheme="majorBidi" w:eastAsiaTheme="majorEastAsia" w:hAnsiTheme="majorHAnsi"/>
      <w:b/>
      <w:bCs/>
      <w:i/>
      <w:iCs/>
      <w:color w:val="4F81BD" w:themeColor="accent1"/>
      <w:lang w:eastAsia="en-US"/>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082fb7"/>
    <w:rPr>
      <w:rFonts w:ascii="Lucida Grande" w:hAnsi="Lucida Grande" w:cs="Lucida Grande"/>
      <w:sz w:val="18"/>
      <w:szCs w:val="18"/>
    </w:rPr>
  </w:style>
  <w:style w:type="character" w:styleId="Heading3Char" w:customStyle="1">
    <w:name w:val="Heading 3 Char"/>
    <w:basedOn w:val="DefaultParagraphFont"/>
    <w:link w:val="Heading3"/>
    <w:uiPriority w:val="9"/>
    <w:qFormat/>
    <w:rsid w:val="003d445e"/>
    <w:rPr>
      <w:rFonts w:ascii="Calibri" w:hAnsi="Calibri" w:eastAsia="ＭＳ ゴシック" w:cs="" w:asciiTheme="majorHAnsi" w:cstheme="majorBidi" w:eastAsiaTheme="majorEastAsia" w:hAnsiTheme="majorHAnsi"/>
      <w:b/>
      <w:bCs/>
      <w:color w:val="4F81BD" w:themeColor="accent1"/>
      <w:lang w:eastAsia="zh-CN"/>
    </w:rPr>
  </w:style>
  <w:style w:type="character" w:styleId="Heading4Char" w:customStyle="1">
    <w:name w:val="Heading 4 Char"/>
    <w:basedOn w:val="DefaultParagraphFont"/>
    <w:link w:val="Heading4"/>
    <w:uiPriority w:val="9"/>
    <w:qFormat/>
    <w:rsid w:val="003d445e"/>
    <w:rPr>
      <w:rFonts w:ascii="Calibri" w:hAnsi="Calibri" w:eastAsia="ＭＳ ゴシック" w:cs="" w:asciiTheme="majorHAnsi" w:cstheme="majorBidi" w:eastAsiaTheme="majorEastAsia" w:hAnsiTheme="majorHAnsi"/>
      <w:b/>
      <w:bCs/>
      <w:i/>
      <w:iCs/>
      <w:color w:val="4F81BD" w:themeColor="accent1"/>
    </w:rPr>
  </w:style>
  <w:style w:type="character" w:styleId="Heading1Char" w:customStyle="1">
    <w:name w:val="Heading 1 Char"/>
    <w:basedOn w:val="DefaultParagraphFont"/>
    <w:link w:val="Heading1"/>
    <w:uiPriority w:val="9"/>
    <w:qFormat/>
    <w:rsid w:val="003d445e"/>
    <w:rPr>
      <w:rFonts w:ascii="Calibri" w:hAnsi="Calibri" w:eastAsia="ＭＳ ゴシック" w:cs="" w:asciiTheme="majorHAnsi" w:cstheme="majorBidi" w:eastAsiaTheme="majorEastAsia" w:hAnsiTheme="majorHAnsi"/>
      <w:b/>
      <w:bCs/>
      <w:color w:val="2797C9"/>
      <w:sz w:val="40"/>
      <w:szCs w:val="44"/>
      <w:lang w:val="nl-NL" w:eastAsia="zh-CN"/>
    </w:rPr>
  </w:style>
  <w:style w:type="character" w:styleId="Heading2Char" w:customStyle="1">
    <w:name w:val="Heading 2 Char"/>
    <w:basedOn w:val="DefaultParagraphFont"/>
    <w:link w:val="Heading2"/>
    <w:uiPriority w:val="9"/>
    <w:qFormat/>
    <w:rsid w:val="003d445e"/>
    <w:rPr>
      <w:rFonts w:ascii="Calibri" w:hAnsi="Calibri" w:eastAsia="ＭＳ ゴシック" w:cs="" w:asciiTheme="majorHAnsi" w:cstheme="majorBidi" w:eastAsiaTheme="majorEastAsia" w:hAnsiTheme="majorHAnsi"/>
      <w:b/>
      <w:bCs/>
      <w:color w:val="4F81BD" w:themeColor="accent1"/>
      <w:sz w:val="26"/>
      <w:szCs w:val="26"/>
      <w:lang w:eastAsia="zh-CN"/>
    </w:rPr>
  </w:style>
  <w:style w:type="character" w:styleId="TitleChar" w:customStyle="1">
    <w:name w:val="Title Char"/>
    <w:basedOn w:val="DefaultParagraphFont"/>
    <w:link w:val="Title"/>
    <w:uiPriority w:val="10"/>
    <w:qFormat/>
    <w:rsid w:val="00694f10"/>
    <w:rPr>
      <w:rFonts w:ascii="Calibri" w:hAnsi="Calibri" w:eastAsia="ＭＳ ゴシック" w:cs="" w:asciiTheme="majorHAnsi" w:cstheme="majorBidi" w:eastAsiaTheme="majorEastAsia" w:hAnsiTheme="majorHAnsi"/>
      <w:color w:val="17365D" w:themeColor="text2" w:themeShade="bf"/>
      <w:spacing w:val="5"/>
      <w:sz w:val="52"/>
      <w:szCs w:val="52"/>
      <w:lang w:eastAsia="zh-CN"/>
    </w:rPr>
  </w:style>
  <w:style w:type="character" w:styleId="HeaderChar" w:customStyle="1">
    <w:name w:val="Header Char"/>
    <w:basedOn w:val="DefaultParagraphFont"/>
    <w:link w:val="Header"/>
    <w:uiPriority w:val="99"/>
    <w:qFormat/>
    <w:rsid w:val="003d445e"/>
    <w:rPr>
      <w:rFonts w:ascii="Cambria" w:hAnsi="Cambria" w:asciiTheme="minorHAnsi" w:hAnsiTheme="minorHAnsi"/>
      <w:sz w:val="24"/>
      <w:szCs w:val="24"/>
      <w:lang w:val="nl-NL"/>
    </w:rPr>
  </w:style>
  <w:style w:type="character" w:styleId="FooterChar" w:customStyle="1">
    <w:name w:val="Footer Char"/>
    <w:basedOn w:val="DefaultParagraphFont"/>
    <w:link w:val="Footer"/>
    <w:uiPriority w:val="99"/>
    <w:qFormat/>
    <w:rsid w:val="003d445e"/>
    <w:rPr>
      <w:rFonts w:ascii="Cambria" w:hAnsi="Cambria" w:asciiTheme="minorHAnsi" w:hAnsiTheme="minorHAnsi"/>
      <w:sz w:val="24"/>
      <w:szCs w:val="24"/>
      <w:lang w:val="nl-NL"/>
    </w:rPr>
  </w:style>
  <w:style w:type="character" w:styleId="SubtitleChar" w:customStyle="1">
    <w:name w:val="Subtitle Char"/>
    <w:basedOn w:val="DefaultParagraphFont"/>
    <w:link w:val="Subtitle"/>
    <w:uiPriority w:val="11"/>
    <w:qFormat/>
    <w:rsid w:val="003d445e"/>
    <w:rPr>
      <w:rFonts w:ascii="Calibri" w:hAnsi="Calibri" w:eastAsia="ＭＳ ゴシック" w:cs="" w:asciiTheme="majorHAnsi" w:cstheme="majorBidi" w:eastAsiaTheme="majorEastAsia" w:hAnsiTheme="majorHAnsi"/>
      <w:i/>
      <w:iCs/>
      <w:color w:val="4F81BD" w:themeColor="accent1"/>
      <w:spacing w:val="15"/>
      <w:lang w:val="nl-NL" w:eastAsia="zh-CN"/>
    </w:rPr>
  </w:style>
  <w:style w:type="character" w:styleId="Emphasis">
    <w:name w:val="Emphasis"/>
    <w:basedOn w:val="DefaultParagraphFont"/>
    <w:uiPriority w:val="20"/>
    <w:qFormat/>
    <w:rsid w:val="003d445e"/>
    <w:rPr>
      <w:i/>
      <w:iCs/>
    </w:rPr>
  </w:style>
  <w:style w:type="character" w:styleId="Annotationreference">
    <w:name w:val="annotation reference"/>
    <w:basedOn w:val="DefaultParagraphFont"/>
    <w:uiPriority w:val="99"/>
    <w:semiHidden/>
    <w:unhideWhenUsed/>
    <w:qFormat/>
    <w:rsid w:val="00833ac2"/>
    <w:rPr>
      <w:sz w:val="18"/>
      <w:szCs w:val="18"/>
    </w:rPr>
  </w:style>
  <w:style w:type="character" w:styleId="CommentTextChar" w:customStyle="1">
    <w:name w:val="Comment Text Char"/>
    <w:basedOn w:val="DefaultParagraphFont"/>
    <w:link w:val="CommentText"/>
    <w:uiPriority w:val="99"/>
    <w:semiHidden/>
    <w:qFormat/>
    <w:rsid w:val="00833ac2"/>
    <w:rPr>
      <w:rFonts w:ascii="Calibri" w:hAnsi="Calibri" w:eastAsia="Calibri" w:cs="Calibri"/>
      <w:lang w:eastAsia="zh-CN"/>
    </w:rPr>
  </w:style>
  <w:style w:type="character" w:styleId="CommentSubjectChar" w:customStyle="1">
    <w:name w:val="Comment Subject Char"/>
    <w:basedOn w:val="CommentTextChar"/>
    <w:link w:val="CommentSubject"/>
    <w:uiPriority w:val="99"/>
    <w:semiHidden/>
    <w:qFormat/>
    <w:rsid w:val="00833ac2"/>
    <w:rPr>
      <w:rFonts w:ascii="Calibri" w:hAnsi="Calibri" w:eastAsia="Calibri" w:cs="Calibri"/>
      <w:b/>
      <w:bCs/>
      <w:sz w:val="20"/>
      <w:szCs w:val="20"/>
      <w:lang w:eastAsia="zh-CN"/>
    </w:rPr>
  </w:style>
  <w:style w:type="character" w:styleId="InternetLink">
    <w:name w:val="Internet Link"/>
    <w:basedOn w:val="DefaultParagraphFont"/>
    <w:uiPriority w:val="99"/>
    <w:unhideWhenUsed/>
    <w:rsid w:val="006449c4"/>
    <w:rPr>
      <w:color w:val="0000FF" w:themeColor="hyperlink"/>
      <w:u w:val="single"/>
    </w:rPr>
  </w:style>
  <w:style w:type="character" w:styleId="FootnoteTextChar" w:customStyle="1">
    <w:name w:val="Footnote Text Char"/>
    <w:basedOn w:val="DefaultParagraphFont"/>
    <w:link w:val="FootnoteText"/>
    <w:uiPriority w:val="99"/>
    <w:qFormat/>
    <w:rsid w:val="00f4631f"/>
    <w:rPr>
      <w:rFonts w:ascii="Verdana" w:hAnsi="Verdana" w:cs="Helvetica"/>
      <w:color w:val="000000" w:themeColor="text1"/>
      <w:sz w:val="20"/>
    </w:rPr>
  </w:style>
  <w:style w:type="character" w:styleId="Footnotereference">
    <w:name w:val="footnote reference"/>
    <w:basedOn w:val="DefaultParagraphFont"/>
    <w:uiPriority w:val="99"/>
    <w:unhideWhenUsed/>
    <w:qFormat/>
    <w:rsid w:val="00f4631f"/>
    <w:rPr>
      <w:vertAlign w:val="superscript"/>
    </w:rPr>
  </w:style>
  <w:style w:type="character" w:styleId="FollowedHyperlink">
    <w:name w:val="FollowedHyperlink"/>
    <w:basedOn w:val="DefaultParagraphFont"/>
    <w:uiPriority w:val="99"/>
    <w:semiHidden/>
    <w:unhideWhenUsed/>
    <w:qFormat/>
    <w:rsid w:val="00f81544"/>
    <w:rPr>
      <w:color w:val="800080" w:themeColor="followedHyperlink"/>
      <w:u w:val="single"/>
    </w:rPr>
  </w:style>
  <w:style w:type="character" w:styleId="HTMLPreformattedChar" w:customStyle="1">
    <w:name w:val="HTML Preformatted Char"/>
    <w:basedOn w:val="DefaultParagraphFont"/>
    <w:link w:val="HTMLPreformatted"/>
    <w:uiPriority w:val="99"/>
    <w:semiHidden/>
    <w:qFormat/>
    <w:rsid w:val="00346859"/>
    <w:rPr>
      <w:rFonts w:ascii="Courier New" w:hAnsi="Courier New" w:eastAsia="Times New Roman" w:cs="Courier New"/>
      <w:sz w:val="20"/>
      <w:szCs w:val="20"/>
      <w:lang w:val="el-GR" w:eastAsia="el-GR"/>
    </w:rPr>
  </w:style>
  <w:style w:type="character" w:styleId="Strong">
    <w:name w:val="Strong"/>
    <w:basedOn w:val="DefaultParagraphFont"/>
    <w:uiPriority w:val="22"/>
    <w:qFormat/>
    <w:rsid w:val="000e3f51"/>
    <w:rPr>
      <w:b/>
      <w:bCs/>
    </w:rPr>
  </w:style>
  <w:style w:type="character" w:styleId="ListLabel1">
    <w:name w:val="ListLabel 1"/>
    <w:qFormat/>
    <w:rPr>
      <w:color w:val="2797C9"/>
    </w:rPr>
  </w:style>
  <w:style w:type="character" w:styleId="ListLabel2">
    <w:name w:val="ListLabel 2"/>
    <w:qFormat/>
    <w:rPr>
      <w:color w:val="319E37"/>
      <w:sz w:val="20"/>
    </w:rPr>
  </w:style>
  <w:style w:type="character" w:styleId="ListLabel3">
    <w:name w:val="ListLabel 3"/>
    <w:qFormat/>
    <w:rPr>
      <w:sz w:val="20"/>
    </w:rPr>
  </w:style>
  <w:style w:type="character" w:styleId="ListLabel4">
    <w:name w:val="ListLabel 4"/>
    <w:qFormat/>
    <w:rPr>
      <w:color w:val="4F81BD"/>
    </w:rPr>
  </w:style>
  <w:style w:type="character" w:styleId="ListLabel5">
    <w:name w:val="ListLabel 5"/>
    <w:qFormat/>
    <w:rPr>
      <w:rFonts w:cs="Courier New"/>
    </w:rPr>
  </w:style>
  <w:style w:type="character" w:styleId="ListLabel6">
    <w:name w:val="ListLabel 6"/>
    <w:qFormat/>
    <w:rPr>
      <w:rFonts w:eastAsia="Times New Roman" w:cs="Courier New"/>
      <w:sz w:val="22"/>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ListLabel7">
    <w:name w:val="ListLabel 7"/>
    <w:qFormat/>
    <w:rPr>
      <w:rFonts w:ascii="Cambria" w:hAnsi="Cambria" w:cs="Courier New"/>
      <w:sz w:val="22"/>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ascii="Cambria" w:hAnsi="Cambria" w:cs="Symbol"/>
      <w:sz w:val="22"/>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082fb7"/>
    <w:pPr/>
    <w:rPr>
      <w:rFonts w:ascii="Lucida Grande" w:hAnsi="Lucida Grande" w:cs="Lucida Grande"/>
      <w:sz w:val="18"/>
      <w:szCs w:val="18"/>
    </w:rPr>
  </w:style>
  <w:style w:type="paragraph" w:styleId="NoSpacing">
    <w:name w:val="No Spacing"/>
    <w:uiPriority w:val="1"/>
    <w:qFormat/>
    <w:rsid w:val="003d445e"/>
    <w:pPr>
      <w:widowControl/>
      <w:suppressAutoHyphens w:val="true"/>
      <w:bidi w:val="0"/>
      <w:jc w:val="left"/>
    </w:pPr>
    <w:rPr>
      <w:rFonts w:ascii="Cambria" w:hAnsi="Cambria" w:eastAsia="ＭＳ 明朝" w:cs="" w:asciiTheme="minorHAnsi" w:cstheme="minorBidi" w:eastAsiaTheme="minorEastAsia" w:hAnsiTheme="minorHAnsi"/>
      <w:color w:val="00000A"/>
      <w:sz w:val="24"/>
      <w:szCs w:val="24"/>
      <w:lang w:val="en-US" w:eastAsia="en-US" w:bidi="ar-SA"/>
    </w:rPr>
  </w:style>
  <w:style w:type="paragraph" w:styleId="Title">
    <w:name w:val="Title"/>
    <w:basedOn w:val="Normal"/>
    <w:next w:val="Normal"/>
    <w:link w:val="TitleChar"/>
    <w:uiPriority w:val="10"/>
    <w:qFormat/>
    <w:rsid w:val="00694f10"/>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sz w:val="52"/>
      <w:szCs w:val="52"/>
    </w:rPr>
  </w:style>
  <w:style w:type="paragraph" w:styleId="Header">
    <w:name w:val="Header"/>
    <w:basedOn w:val="Normal"/>
    <w:link w:val="HeaderChar"/>
    <w:uiPriority w:val="99"/>
    <w:unhideWhenUsed/>
    <w:rsid w:val="003d445e"/>
    <w:pPr>
      <w:tabs>
        <w:tab w:val="center" w:pos="4320" w:leader="none"/>
        <w:tab w:val="right" w:pos="8640" w:leader="none"/>
      </w:tabs>
    </w:pPr>
    <w:rPr/>
  </w:style>
  <w:style w:type="paragraph" w:styleId="Footer">
    <w:name w:val="Footer"/>
    <w:basedOn w:val="Normal"/>
    <w:link w:val="FooterChar"/>
    <w:uiPriority w:val="99"/>
    <w:unhideWhenUsed/>
    <w:rsid w:val="003d445e"/>
    <w:pPr>
      <w:tabs>
        <w:tab w:val="center" w:pos="4320" w:leader="none"/>
        <w:tab w:val="right" w:pos="8640" w:leader="none"/>
      </w:tabs>
    </w:pPr>
    <w:rPr/>
  </w:style>
  <w:style w:type="paragraph" w:styleId="Subtitle">
    <w:name w:val="Subtitle"/>
    <w:basedOn w:val="Normal"/>
    <w:next w:val="Normal"/>
    <w:link w:val="SubtitleChar"/>
    <w:autoRedefine/>
    <w:uiPriority w:val="11"/>
    <w:qFormat/>
    <w:rsid w:val="003d445e"/>
    <w:pPr/>
    <w:rPr>
      <w:rFonts w:ascii="Calibri" w:hAnsi="Calibri" w:eastAsia="ＭＳ ゴシック" w:cs="" w:asciiTheme="majorHAnsi" w:cstheme="majorBidi" w:eastAsiaTheme="majorEastAsia" w:hAnsiTheme="majorHAnsi"/>
      <w:i/>
      <w:iCs/>
      <w:color w:val="4F81BD" w:themeColor="accent1"/>
      <w:spacing w:val="15"/>
      <w:lang w:val="nl-NL"/>
    </w:rPr>
  </w:style>
  <w:style w:type="paragraph" w:styleId="ListParagraph">
    <w:name w:val="List Paragraph"/>
    <w:basedOn w:val="Normal"/>
    <w:uiPriority w:val="34"/>
    <w:qFormat/>
    <w:rsid w:val="003d445e"/>
    <w:pPr>
      <w:spacing w:before="0" w:after="120"/>
      <w:ind w:left="720" w:hanging="0"/>
      <w:contextualSpacing/>
    </w:pPr>
    <w:rPr/>
  </w:style>
  <w:style w:type="paragraph" w:styleId="H1" w:customStyle="1">
    <w:name w:val="H1"/>
    <w:basedOn w:val="Heading1"/>
    <w:qFormat/>
    <w:rsid w:val="00746793"/>
    <w:pPr>
      <w:spacing w:lineRule="auto" w:line="240"/>
      <w:jc w:val="left"/>
    </w:pPr>
    <w:rPr>
      <w:color w:val="006279"/>
    </w:rPr>
  </w:style>
  <w:style w:type="paragraph" w:styleId="H2EYRGlobal2" w:customStyle="1">
    <w:name w:val="H2EYR-Global2"/>
    <w:basedOn w:val="Heading2"/>
    <w:qFormat/>
    <w:rsid w:val="00ae7ca8"/>
    <w:pPr>
      <w:spacing w:lineRule="auto" w:line="240" w:before="0" w:after="0"/>
      <w:jc w:val="left"/>
    </w:pPr>
    <w:rPr>
      <w:color w:val="2797C9"/>
    </w:rPr>
  </w:style>
  <w:style w:type="paragraph" w:styleId="H3EYRGlobal2" w:customStyle="1">
    <w:name w:val="H3EYR-Global2"/>
    <w:basedOn w:val="Heading3"/>
    <w:qFormat/>
    <w:rsid w:val="00ae7ca8"/>
    <w:pPr>
      <w:spacing w:lineRule="auto" w:line="240" w:before="0" w:after="0"/>
      <w:jc w:val="left"/>
    </w:pPr>
    <w:rPr>
      <w:color w:val="319E37"/>
    </w:rPr>
  </w:style>
  <w:style w:type="paragraph" w:styleId="Annotationtext">
    <w:name w:val="annotation text"/>
    <w:basedOn w:val="Normal"/>
    <w:link w:val="CommentTextChar"/>
    <w:uiPriority w:val="99"/>
    <w:semiHidden/>
    <w:unhideWhenUsed/>
    <w:qFormat/>
    <w:rsid w:val="00833ac2"/>
    <w:pPr>
      <w:spacing w:lineRule="auto" w:line="240"/>
    </w:pPr>
    <w:rPr/>
  </w:style>
  <w:style w:type="paragraph" w:styleId="Annotationsubject">
    <w:name w:val="annotation subject"/>
    <w:basedOn w:val="Annotationtext"/>
    <w:link w:val="CommentSubjectChar"/>
    <w:uiPriority w:val="99"/>
    <w:semiHidden/>
    <w:unhideWhenUsed/>
    <w:qFormat/>
    <w:rsid w:val="00833ac2"/>
    <w:pPr/>
    <w:rPr>
      <w:b/>
      <w:bCs/>
      <w:sz w:val="20"/>
      <w:szCs w:val="20"/>
    </w:rPr>
  </w:style>
  <w:style w:type="paragraph" w:styleId="Footnotetext">
    <w:name w:val="footnote text"/>
    <w:basedOn w:val="Normal"/>
    <w:link w:val="FootnoteTextChar"/>
    <w:uiPriority w:val="99"/>
    <w:unhideWhenUsed/>
    <w:qFormat/>
    <w:rsid w:val="00f4631f"/>
    <w:pPr>
      <w:suppressAutoHyphens w:val="false"/>
      <w:spacing w:lineRule="auto" w:line="240" w:before="0" w:after="0"/>
      <w:jc w:val="left"/>
    </w:pPr>
    <w:rPr>
      <w:rFonts w:ascii="Verdana" w:hAnsi="Verdana" w:eastAsia="ＭＳ 明朝" w:cs="Helvetica" w:eastAsiaTheme="minorEastAsia"/>
      <w:color w:val="000000" w:themeColor="text1"/>
      <w:sz w:val="20"/>
      <w:lang w:eastAsia="en-US"/>
    </w:rPr>
  </w:style>
  <w:style w:type="paragraph" w:styleId="HTMLPreformatted">
    <w:name w:val="HTML Preformatted"/>
    <w:basedOn w:val="Normal"/>
    <w:link w:val="HTMLPreformattedChar"/>
    <w:uiPriority w:val="99"/>
    <w:semiHidden/>
    <w:unhideWhenUsed/>
    <w:qFormat/>
    <w:rsid w:val="00346859"/>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jc w:val="left"/>
    </w:pPr>
    <w:rPr>
      <w:rFonts w:ascii="Courier New" w:hAnsi="Courier New" w:eastAsia="Times New Roman" w:cs="Courier New"/>
      <w:sz w:val="20"/>
      <w:szCs w:val="20"/>
      <w:lang w:val="el-GR" w:eastAsia="el-GR"/>
    </w:rPr>
  </w:style>
  <w:style w:type="paragraph" w:styleId="NormalWeb">
    <w:name w:val="Normal (Web)"/>
    <w:basedOn w:val="Normal"/>
    <w:uiPriority w:val="99"/>
    <w:unhideWhenUsed/>
    <w:qFormat/>
    <w:rsid w:val="000e3f51"/>
    <w:pPr>
      <w:suppressAutoHyphens w:val="false"/>
      <w:spacing w:lineRule="auto" w:line="240" w:beforeAutospacing="1" w:afterAutospacing="1"/>
      <w:jc w:val="left"/>
    </w:pPr>
    <w:rPr>
      <w:rFonts w:ascii="Times New Roman" w:hAnsi="Times New Roman" w:eastAsia="Times New Roman" w:cs="Times New Roman"/>
      <w:lang w:val="el-GR" w:eastAsia="el-GR"/>
    </w:rPr>
  </w:style>
  <w:style w:type="paragraph" w:styleId="Revision">
    <w:name w:val="Revision"/>
    <w:uiPriority w:val="99"/>
    <w:semiHidden/>
    <w:qFormat/>
    <w:rsid w:val="005026e4"/>
    <w:pPr>
      <w:widowControl/>
      <w:suppressAutoHyphens w:val="true"/>
      <w:bidi w:val="0"/>
      <w:jc w:val="left"/>
    </w:pPr>
    <w:rPr>
      <w:rFonts w:ascii="Calibri" w:hAnsi="Calibri" w:eastAsia="Calibri" w:cs="Calibri"/>
      <w:color w:val="00000A"/>
      <w:sz w:val="24"/>
      <w:szCs w:val="24"/>
      <w:lang w:val="en-US" w:eastAsia="zh-CN" w:bidi="ar-SA"/>
    </w:rPr>
  </w:style>
  <w:style w:type="paragraph" w:styleId="Footnote">
    <w:name w:val="Footnote"/>
    <w:basedOn w:val="Normal"/>
    <w:pPr/>
    <w:rPr/>
  </w:style>
  <w:style w:type="paragraph" w:styleId="Quotations">
    <w:name w:val="Quotations"/>
    <w:basedOn w:val="Normal"/>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LightShading-Accent41">
    <w:name w:val="Light Shading - Accent 41"/>
    <w:basedOn w:val="TableNormal"/>
    <w:uiPriority w:val="60"/>
    <w:rsid w:val="0045030f"/>
    <w:rPr>
      <w:color w:val="627F26"/>
    </w:rPr>
    <w:tblPr>
      <w:tblStyleRowBandSize w:val="1"/>
      <w:tblStyleColBandSize w:val="1"/>
      <w:tblBorders>
        <w:top w:val="single" w:color="84AA33" w:sz="8" w:space="0"/>
        <w:bottom w:val="single" w:color="84AA33" w:sz="8" w:space="0"/>
      </w:tblBorders>
    </w:tblPr>
    <w:tblStylePr w:type="firstRow">
      <w:pPr>
        <w:spacing w:before="0" w:after="0" w:line="240" w:lineRule="auto"/>
      </w:pPr>
      <w:rPr>
        <w:b/>
        <w:bCs/>
      </w:rPr>
      <w:tblPr/>
      <w:tcPr>
        <w:tcBorders>
          <w:top w:val="single" w:color="84AA33" w:sz="8" w:space="0"/>
          <w:left w:val="nil"/>
          <w:bottom w:val="single" w:color="84AA33" w:sz="8" w:space="0"/>
          <w:right w:val="nil"/>
          <w:insideH w:val="nil"/>
          <w:insideV w:val="nil"/>
        </w:tcBorders>
      </w:tcPr>
    </w:tblStylePr>
    <w:tblStylePr w:type="lastRow">
      <w:pPr>
        <w:spacing w:before="0" w:after="0" w:line="240" w:lineRule="auto"/>
      </w:pPr>
      <w:rPr>
        <w:b/>
        <w:bCs/>
      </w:rPr>
      <w:tblPr/>
      <w:tcPr>
        <w:tcBorders>
          <w:top w:val="single" w:color="84AA33" w:sz="8" w:space="0"/>
          <w:left w:val="nil"/>
          <w:bottom w:val="single" w:color="84AA3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2EEC7"/>
      </w:tcPr>
    </w:tblStylePr>
    <w:tblStylePr w:type="band1Horz">
      <w:tblPr/>
      <w:tcPr>
        <w:tcBorders>
          <w:left w:val="nil"/>
          <w:right w:val="nil"/>
          <w:insideH w:val="nil"/>
          <w:insideV w:val="nil"/>
        </w:tcBorders>
        <w:shd w:val="clear" w:color="auto" w:fill="E2EEC7"/>
      </w:tcPr>
    </w:tblStylePr>
  </w:style>
  <w:style w:type="table" w:styleId="LightShading-Accent4">
    <w:name w:val="Light Shading Accent 4"/>
    <w:basedOn w:val="TableNormal"/>
    <w:uiPriority w:val="60"/>
    <w:rsid w:val="0045030f"/>
    <w:rPr>
      <w:color w:val="5F497A" w:themeColor="accent4" w:themeShade="bf"/>
    </w:rPr>
    <w:tblPr>
      <w:tblStyleRowBandSize w:val="1"/>
      <w:tblStyleColBandSize w:val="1"/>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
    <w:name w:val="Light Shading"/>
    <w:basedOn w:val="TableNormal"/>
    <w:uiPriority w:val="60"/>
    <w:rsid w:val="00b54496"/>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b54496"/>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8200e2"/>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MediumShading2-Accent1">
    <w:name w:val="Medium Shading 2 Accent 1"/>
    <w:basedOn w:val="TableNormal"/>
    <w:uiPriority w:val="64"/>
    <w:rsid w:val="008200e2"/>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opencall@grnet.gr" TargetMode="External"/><Relationship Id="rId3" Type="http://schemas.openxmlformats.org/officeDocument/2006/relationships/hyperlink" Target="http://www.grnet.gr/" TargetMode="External"/><Relationship Id="rId4" Type="http://schemas.openxmlformats.org/officeDocument/2006/relationships/header" Target="head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3.jpeg"/><Relationship Id="rId4" Type="http://schemas.openxmlformats.org/officeDocument/2006/relationships/image" Target="media/image4.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3B160B-5FB5-49D3-9328-38C79290A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Application>LibreOffice/4.4.5.2$Linux_X86_64 LibreOffice_project/40$Build-2</Application>
  <Paragraphs>73</Paragraphs>
  <Company>SURFnet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2015-10-06T11:14:00Z</dcterms:created>
  <dc:creator>Sylvia Kuijpers</dc:creator>
  <dc:language>en-US</dc:language>
  <cp:lastModifiedBy>xanthos@fedora </cp:lastModifiedBy>
  <dcterms:modified xsi:type="dcterms:W3CDTF">2015-10-28T20:35:09Z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SURFnet</vt:lpwstr>
  </property>
  <property fmtid="{D5CDD505-2E9C-101B-9397-08002B2CF9AE}" pid="4" name="DocSecurity">
    <vt:i4>4</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